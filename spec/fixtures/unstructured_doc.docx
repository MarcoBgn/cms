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6C3" w:rsidRDefault="00F766C3" w:rsidP="004F3957">
      <w:pPr>
        <w:rPr>
          <w:rFonts w:ascii="Arial" w:hAnsi="Arial" w:cs="Arial"/>
        </w:rPr>
      </w:pPr>
      <w:bookmarkStart w:id="0" w:name="_GoBack"/>
      <w:bookmarkEnd w:id="0"/>
      <w:r>
        <w:rPr>
          <w:rFonts w:ascii="Arial" w:hAnsi="Arial" w:cs="Arial"/>
        </w:rPr>
        <w:t>[1.2]</w:t>
      </w:r>
    </w:p>
    <w:p w:rsidR="00F766C3" w:rsidRPr="00522D24" w:rsidRDefault="00F766C3" w:rsidP="004F3957">
      <w:pPr>
        <w:rPr>
          <w:rFonts w:ascii="Arial" w:hAnsi="Arial" w:cs="Arial"/>
        </w:rPr>
      </w:pPr>
      <w:r w:rsidRPr="00D17D38">
        <w:rPr>
          <w:rFonts w:ascii="Arial" w:hAnsi="Arial" w:cs="Arial"/>
          <w:i/>
          <w:iCs/>
        </w:rPr>
        <w:t>Preview text</w:t>
      </w:r>
      <w:r w:rsidRPr="00522D24">
        <w:rPr>
          <w:rFonts w:ascii="Arial" w:hAnsi="Arial" w:cs="Arial"/>
        </w:rPr>
        <w:t xml:space="preserve">: </w:t>
      </w:r>
      <w:r>
        <w:rPr>
          <w:rFonts w:ascii="Arial" w:hAnsi="Arial" w:cs="Arial"/>
        </w:rPr>
        <w:t xml:space="preserve">Different </w:t>
      </w:r>
      <w:r w:rsidRPr="00522D24">
        <w:rPr>
          <w:rFonts w:ascii="Arial" w:hAnsi="Arial" w:cs="Arial"/>
        </w:rPr>
        <w:t xml:space="preserve">car finance options and what to consider when deciding </w:t>
      </w:r>
      <w:r>
        <w:rPr>
          <w:rFonts w:ascii="Arial" w:hAnsi="Arial" w:cs="Arial"/>
        </w:rPr>
        <w:t xml:space="preserve">how </w:t>
      </w:r>
      <w:r w:rsidRPr="00522D24">
        <w:rPr>
          <w:rFonts w:ascii="Arial" w:hAnsi="Arial" w:cs="Arial"/>
        </w:rPr>
        <w:t>to pay for a new or used car</w:t>
      </w:r>
    </w:p>
    <w:p w:rsidR="00F766C3" w:rsidRDefault="00F766C3" w:rsidP="0051155C">
      <w:pPr>
        <w:rPr>
          <w:rFonts w:ascii="Arial" w:hAnsi="Arial" w:cs="Arial"/>
          <w:b/>
          <w:sz w:val="32"/>
          <w:szCs w:val="32"/>
        </w:rPr>
      </w:pPr>
      <w:r w:rsidRPr="004F3957">
        <w:rPr>
          <w:rFonts w:ascii="Arial" w:hAnsi="Arial" w:cs="Arial"/>
          <w:b/>
          <w:sz w:val="32"/>
          <w:szCs w:val="32"/>
        </w:rPr>
        <w:t xml:space="preserve">Car finance </w:t>
      </w:r>
      <w:r>
        <w:rPr>
          <w:rFonts w:ascii="Arial" w:hAnsi="Arial" w:cs="Arial"/>
          <w:b/>
          <w:sz w:val="32"/>
          <w:szCs w:val="32"/>
        </w:rPr>
        <w:t>explained (H1)</w:t>
      </w:r>
    </w:p>
    <w:p w:rsidR="00F766C3" w:rsidRPr="00522D24" w:rsidRDefault="00F766C3" w:rsidP="00BE64E7">
      <w:pPr>
        <w:rPr>
          <w:rFonts w:ascii="Arial" w:hAnsi="Arial" w:cs="Arial"/>
          <w:sz w:val="24"/>
          <w:szCs w:val="24"/>
        </w:rPr>
      </w:pPr>
      <w:r w:rsidRPr="00D17D38">
        <w:rPr>
          <w:rFonts w:ascii="Arial" w:hAnsi="Arial" w:cs="Arial"/>
          <w:i/>
          <w:iCs/>
          <w:color w:val="FF0000"/>
          <w:sz w:val="24"/>
          <w:szCs w:val="24"/>
        </w:rPr>
        <w:t>[</w:t>
      </w:r>
      <w:proofErr w:type="gramStart"/>
      <w:r w:rsidRPr="00D17D38">
        <w:rPr>
          <w:rFonts w:ascii="Arial" w:hAnsi="Arial" w:cs="Arial"/>
          <w:i/>
          <w:iCs/>
          <w:color w:val="FF0000"/>
          <w:sz w:val="24"/>
          <w:szCs w:val="24"/>
        </w:rPr>
        <w:t>page</w:t>
      </w:r>
      <w:proofErr w:type="gramEnd"/>
      <w:r w:rsidRPr="00D17D38">
        <w:rPr>
          <w:rFonts w:ascii="Arial" w:hAnsi="Arial" w:cs="Arial"/>
          <w:i/>
          <w:iCs/>
          <w:color w:val="FF0000"/>
          <w:sz w:val="24"/>
          <w:szCs w:val="24"/>
        </w:rPr>
        <w:t xml:space="preserve"> intro </w:t>
      </w:r>
      <w:proofErr w:type="spellStart"/>
      <w:r w:rsidRPr="00D17D38">
        <w:rPr>
          <w:rFonts w:ascii="Arial" w:hAnsi="Arial" w:cs="Arial"/>
          <w:i/>
          <w:iCs/>
          <w:color w:val="FF0000"/>
          <w:sz w:val="24"/>
          <w:szCs w:val="24"/>
        </w:rPr>
        <w:t>para</w:t>
      </w:r>
      <w:proofErr w:type="spellEnd"/>
      <w:r w:rsidRPr="00D17D38">
        <w:rPr>
          <w:rFonts w:ascii="Arial" w:hAnsi="Arial" w:cs="Arial"/>
          <w:i/>
          <w:iCs/>
          <w:color w:val="FF0000"/>
          <w:sz w:val="24"/>
          <w:szCs w:val="24"/>
        </w:rPr>
        <w:t>]</w:t>
      </w:r>
      <w:r w:rsidRPr="00522D24">
        <w:rPr>
          <w:rFonts w:ascii="Arial" w:hAnsi="Arial" w:cs="Arial"/>
          <w:sz w:val="24"/>
          <w:szCs w:val="24"/>
        </w:rPr>
        <w:t xml:space="preserve">  Finding </w:t>
      </w:r>
      <w:r w:rsidR="0031238B">
        <w:rPr>
          <w:rFonts w:ascii="Arial" w:hAnsi="Arial" w:cs="Arial"/>
          <w:sz w:val="24"/>
          <w:szCs w:val="24"/>
        </w:rPr>
        <w:t xml:space="preserve">just </w:t>
      </w:r>
      <w:r w:rsidRPr="00522D24">
        <w:rPr>
          <w:rFonts w:ascii="Arial" w:hAnsi="Arial" w:cs="Arial"/>
          <w:sz w:val="24"/>
          <w:szCs w:val="24"/>
        </w:rPr>
        <w:t xml:space="preserve">the right car can be a challenge but deciding how to pay for it can be even tougher. </w:t>
      </w:r>
      <w:r w:rsidR="00F47B67">
        <w:rPr>
          <w:rFonts w:ascii="Arial" w:hAnsi="Arial" w:cs="Arial"/>
          <w:sz w:val="24"/>
          <w:szCs w:val="24"/>
        </w:rPr>
        <w:t xml:space="preserve"> </w:t>
      </w:r>
      <w:r w:rsidR="00527521">
        <w:rPr>
          <w:rFonts w:ascii="Arial" w:hAnsi="Arial" w:cs="Arial"/>
          <w:sz w:val="24"/>
          <w:szCs w:val="24"/>
        </w:rPr>
        <w:t xml:space="preserve">Here we summarise </w:t>
      </w:r>
      <w:r w:rsidR="006A72AC">
        <w:rPr>
          <w:rFonts w:ascii="Arial" w:hAnsi="Arial" w:cs="Arial"/>
          <w:sz w:val="24"/>
          <w:szCs w:val="24"/>
        </w:rPr>
        <w:t>the</w:t>
      </w:r>
      <w:r w:rsidR="00527521">
        <w:rPr>
          <w:rFonts w:ascii="Arial" w:hAnsi="Arial" w:cs="Arial"/>
          <w:sz w:val="24"/>
          <w:szCs w:val="24"/>
        </w:rPr>
        <w:t xml:space="preserve"> options available</w:t>
      </w:r>
      <w:r w:rsidR="0031238B">
        <w:rPr>
          <w:rFonts w:ascii="Arial" w:hAnsi="Arial" w:cs="Arial"/>
          <w:sz w:val="24"/>
          <w:szCs w:val="24"/>
        </w:rPr>
        <w:t xml:space="preserve"> </w:t>
      </w:r>
      <w:r w:rsidRPr="00522D24">
        <w:rPr>
          <w:rFonts w:ascii="Arial" w:hAnsi="Arial" w:cs="Arial"/>
          <w:sz w:val="24"/>
          <w:szCs w:val="24"/>
        </w:rPr>
        <w:t>to help you weigh up their</w:t>
      </w:r>
      <w:r w:rsidR="006A72AC">
        <w:rPr>
          <w:rFonts w:ascii="Arial" w:hAnsi="Arial" w:cs="Arial"/>
          <w:sz w:val="24"/>
          <w:szCs w:val="24"/>
        </w:rPr>
        <w:t xml:space="preserve"> different </w:t>
      </w:r>
      <w:r w:rsidRPr="00522D24">
        <w:rPr>
          <w:rFonts w:ascii="Arial" w:hAnsi="Arial" w:cs="Arial"/>
          <w:sz w:val="24"/>
          <w:szCs w:val="24"/>
        </w:rPr>
        <w:t>pros and cons.</w:t>
      </w:r>
    </w:p>
    <w:p w:rsidR="00F766C3" w:rsidRPr="0051155C" w:rsidRDefault="00F766C3" w:rsidP="004F3957">
      <w:pPr>
        <w:rPr>
          <w:rFonts w:ascii="Arial" w:hAnsi="Arial" w:cs="Arial"/>
          <w:b/>
          <w:sz w:val="28"/>
          <w:szCs w:val="28"/>
        </w:rPr>
      </w:pPr>
      <w:r>
        <w:rPr>
          <w:rFonts w:ascii="Arial" w:hAnsi="Arial" w:cs="Arial"/>
          <w:b/>
          <w:sz w:val="28"/>
          <w:szCs w:val="28"/>
        </w:rPr>
        <w:t xml:space="preserve">Deciding which payment </w:t>
      </w:r>
      <w:r w:rsidRPr="0051155C">
        <w:rPr>
          <w:rFonts w:ascii="Arial" w:hAnsi="Arial" w:cs="Arial"/>
          <w:b/>
          <w:sz w:val="28"/>
          <w:szCs w:val="28"/>
        </w:rPr>
        <w:t>option meet</w:t>
      </w:r>
      <w:r>
        <w:rPr>
          <w:rFonts w:ascii="Arial" w:hAnsi="Arial" w:cs="Arial"/>
          <w:b/>
          <w:sz w:val="28"/>
          <w:szCs w:val="28"/>
        </w:rPr>
        <w:t>s</w:t>
      </w:r>
      <w:r w:rsidRPr="0051155C">
        <w:rPr>
          <w:rFonts w:ascii="Arial" w:hAnsi="Arial" w:cs="Arial"/>
          <w:b/>
          <w:sz w:val="28"/>
          <w:szCs w:val="28"/>
        </w:rPr>
        <w:t xml:space="preserve"> your needs (H2)</w:t>
      </w:r>
    </w:p>
    <w:p w:rsidR="00F766C3" w:rsidRPr="004F3957" w:rsidRDefault="00F766C3" w:rsidP="004F3957">
      <w:pPr>
        <w:rPr>
          <w:rFonts w:ascii="Arial" w:hAnsi="Arial" w:cs="Arial"/>
        </w:rPr>
      </w:pPr>
      <w:r>
        <w:rPr>
          <w:rFonts w:ascii="Arial" w:hAnsi="Arial" w:cs="Arial"/>
        </w:rPr>
        <w:t xml:space="preserve">Choosing how to pay for your car is an important </w:t>
      </w:r>
      <w:proofErr w:type="gramStart"/>
      <w:r>
        <w:rPr>
          <w:rFonts w:ascii="Arial" w:hAnsi="Arial" w:cs="Arial"/>
        </w:rPr>
        <w:t>decision,</w:t>
      </w:r>
      <w:proofErr w:type="gramEnd"/>
      <w:r>
        <w:rPr>
          <w:rFonts w:ascii="Arial" w:hAnsi="Arial" w:cs="Arial"/>
        </w:rPr>
        <w:t xml:space="preserve"> so take time to think through each of the following options.</w:t>
      </w:r>
    </w:p>
    <w:p w:rsidR="00F766C3" w:rsidRPr="004F3957" w:rsidRDefault="00F766C3" w:rsidP="00646792">
      <w:pPr>
        <w:rPr>
          <w:rFonts w:ascii="Arial" w:hAnsi="Arial" w:cs="Arial"/>
        </w:rPr>
      </w:pPr>
      <w:r w:rsidRPr="004F3957">
        <w:rPr>
          <w:rFonts w:ascii="Arial" w:hAnsi="Arial" w:cs="Arial"/>
          <w:b/>
        </w:rPr>
        <w:t>Cash</w:t>
      </w:r>
      <w:r>
        <w:rPr>
          <w:rFonts w:ascii="Arial" w:hAnsi="Arial" w:cs="Arial"/>
        </w:rPr>
        <w:t xml:space="preserve"> – </w:t>
      </w:r>
      <w:r w:rsidR="00045AE6">
        <w:rPr>
          <w:rFonts w:ascii="Arial" w:hAnsi="Arial" w:cs="Arial"/>
        </w:rPr>
        <w:t xml:space="preserve">nearly always </w:t>
      </w:r>
      <w:r w:rsidRPr="004F3957">
        <w:rPr>
          <w:rFonts w:ascii="Arial" w:hAnsi="Arial" w:cs="Arial"/>
        </w:rPr>
        <w:t>the most cost</w:t>
      </w:r>
      <w:r w:rsidR="00045AE6">
        <w:rPr>
          <w:rFonts w:ascii="Arial" w:hAnsi="Arial" w:cs="Arial"/>
        </w:rPr>
        <w:t>-</w:t>
      </w:r>
      <w:r w:rsidRPr="004F3957">
        <w:rPr>
          <w:rFonts w:ascii="Arial" w:hAnsi="Arial" w:cs="Arial"/>
        </w:rPr>
        <w:t>effective way to buy a car</w:t>
      </w:r>
      <w:r>
        <w:rPr>
          <w:rFonts w:ascii="Arial" w:hAnsi="Arial" w:cs="Arial"/>
        </w:rPr>
        <w:t xml:space="preserve"> if you have enough in savings. Find out why by reading our guide </w:t>
      </w:r>
      <w:r w:rsidR="00FE5175">
        <w:rPr>
          <w:rFonts w:ascii="Arial" w:hAnsi="Arial" w:cs="Arial"/>
        </w:rPr>
        <w:t xml:space="preserve">[1.4] </w:t>
      </w:r>
      <w:proofErr w:type="gramStart"/>
      <w:r w:rsidR="0031238B">
        <w:rPr>
          <w:rFonts w:ascii="Arial" w:hAnsi="Arial" w:cs="Arial"/>
          <w:u w:val="single"/>
        </w:rPr>
        <w:t>Deciding</w:t>
      </w:r>
      <w:proofErr w:type="gramEnd"/>
      <w:r w:rsidR="0031238B">
        <w:rPr>
          <w:rFonts w:ascii="Arial" w:hAnsi="Arial" w:cs="Arial"/>
          <w:u w:val="single"/>
        </w:rPr>
        <w:t xml:space="preserve"> how to pay for your car</w:t>
      </w:r>
      <w:r w:rsidR="00030B1D">
        <w:rPr>
          <w:rFonts w:ascii="Arial" w:hAnsi="Arial" w:cs="Arial"/>
          <w:u w:val="single"/>
        </w:rPr>
        <w:t xml:space="preserve"> </w:t>
      </w:r>
    </w:p>
    <w:p w:rsidR="00F766C3" w:rsidRPr="00490CB2" w:rsidRDefault="00F766C3" w:rsidP="004F3957">
      <w:pPr>
        <w:rPr>
          <w:rFonts w:ascii="Arial" w:hAnsi="Arial" w:cs="Arial"/>
          <w:color w:val="FF0000"/>
        </w:rPr>
      </w:pPr>
      <w:r w:rsidRPr="004F3957">
        <w:rPr>
          <w:rFonts w:ascii="Arial" w:hAnsi="Arial" w:cs="Arial"/>
          <w:b/>
        </w:rPr>
        <w:t>Personal loan</w:t>
      </w:r>
      <w:r>
        <w:rPr>
          <w:rFonts w:ascii="Arial" w:hAnsi="Arial" w:cs="Arial"/>
        </w:rPr>
        <w:t>. With a personal loan from a b</w:t>
      </w:r>
      <w:r w:rsidRPr="004F3957">
        <w:rPr>
          <w:rFonts w:ascii="Arial" w:hAnsi="Arial" w:cs="Arial"/>
        </w:rPr>
        <w:t>ank or building society</w:t>
      </w:r>
      <w:r>
        <w:rPr>
          <w:rFonts w:ascii="Arial" w:hAnsi="Arial" w:cs="Arial"/>
        </w:rPr>
        <w:t xml:space="preserve"> you can</w:t>
      </w:r>
      <w:r w:rsidRPr="004F3957">
        <w:rPr>
          <w:rFonts w:ascii="Arial" w:hAnsi="Arial" w:cs="Arial"/>
        </w:rPr>
        <w:t xml:space="preserve"> spread the cost over 1</w:t>
      </w:r>
      <w:r w:rsidR="006A72AC">
        <w:rPr>
          <w:rFonts w:ascii="Arial" w:hAnsi="Arial" w:cs="Arial"/>
        </w:rPr>
        <w:t xml:space="preserve"> to </w:t>
      </w:r>
      <w:r w:rsidR="006B1007">
        <w:rPr>
          <w:rFonts w:ascii="Arial" w:hAnsi="Arial" w:cs="Arial"/>
        </w:rPr>
        <w:t>7</w:t>
      </w:r>
      <w:r w:rsidRPr="004F3957">
        <w:rPr>
          <w:rFonts w:ascii="Arial" w:hAnsi="Arial" w:cs="Arial"/>
        </w:rPr>
        <w:t xml:space="preserve"> years. </w:t>
      </w:r>
      <w:r>
        <w:rPr>
          <w:rFonts w:ascii="Arial" w:hAnsi="Arial" w:cs="Arial"/>
        </w:rPr>
        <w:t>The m</w:t>
      </w:r>
      <w:r w:rsidRPr="004F3957">
        <w:rPr>
          <w:rFonts w:ascii="Arial" w:hAnsi="Arial" w:cs="Arial"/>
        </w:rPr>
        <w:t xml:space="preserve">onthly repayments can be higher than </w:t>
      </w:r>
      <w:r>
        <w:rPr>
          <w:rFonts w:ascii="Arial" w:hAnsi="Arial" w:cs="Arial"/>
        </w:rPr>
        <w:t xml:space="preserve">for </w:t>
      </w:r>
      <w:r w:rsidRPr="004F3957">
        <w:rPr>
          <w:rFonts w:ascii="Arial" w:hAnsi="Arial" w:cs="Arial"/>
        </w:rPr>
        <w:t xml:space="preserve">other options, but you own the car and the total amount </w:t>
      </w:r>
      <w:r>
        <w:rPr>
          <w:rFonts w:ascii="Arial" w:hAnsi="Arial" w:cs="Arial"/>
        </w:rPr>
        <w:t>you pay</w:t>
      </w:r>
      <w:r w:rsidRPr="004F3957">
        <w:rPr>
          <w:rFonts w:ascii="Arial" w:hAnsi="Arial" w:cs="Arial"/>
        </w:rPr>
        <w:t xml:space="preserve"> should work out less</w:t>
      </w:r>
      <w:r w:rsidR="006B1007">
        <w:rPr>
          <w:rFonts w:ascii="Arial" w:hAnsi="Arial" w:cs="Arial"/>
        </w:rPr>
        <w:t xml:space="preserve"> than most other methods than cash</w:t>
      </w:r>
      <w:r>
        <w:rPr>
          <w:rFonts w:ascii="Arial" w:hAnsi="Arial" w:cs="Arial"/>
          <w:color w:val="FF0000"/>
        </w:rPr>
        <w:t>.</w:t>
      </w:r>
    </w:p>
    <w:p w:rsidR="00F766C3" w:rsidRDefault="00F766C3" w:rsidP="004F3957">
      <w:pPr>
        <w:rPr>
          <w:rFonts w:ascii="Arial" w:hAnsi="Arial" w:cs="Arial"/>
          <w:u w:val="single"/>
        </w:rPr>
      </w:pPr>
      <w:r>
        <w:rPr>
          <w:rFonts w:ascii="Arial" w:hAnsi="Arial" w:cs="Arial"/>
        </w:rPr>
        <w:t>Personal loans are usually the cheapest way to borrow over the long term. But if your credit rating isn’t good you may find it difficult to get one. You may need to consider one of the financing</w:t>
      </w:r>
      <w:r w:rsidRPr="004F3957">
        <w:rPr>
          <w:rFonts w:ascii="Arial" w:hAnsi="Arial" w:cs="Arial"/>
        </w:rPr>
        <w:t xml:space="preserve"> methods offered by </w:t>
      </w:r>
      <w:r>
        <w:rPr>
          <w:rFonts w:ascii="Arial" w:hAnsi="Arial" w:cs="Arial"/>
        </w:rPr>
        <w:t xml:space="preserve">car </w:t>
      </w:r>
      <w:r w:rsidRPr="004F3957">
        <w:rPr>
          <w:rFonts w:ascii="Arial" w:hAnsi="Arial" w:cs="Arial"/>
        </w:rPr>
        <w:t>dealer</w:t>
      </w:r>
      <w:r>
        <w:rPr>
          <w:rFonts w:ascii="Arial" w:hAnsi="Arial" w:cs="Arial"/>
        </w:rPr>
        <w:t>s instead</w:t>
      </w:r>
      <w:r>
        <w:rPr>
          <w:rFonts w:ascii="Arial" w:hAnsi="Arial" w:cs="Arial"/>
          <w:color w:val="FF0000"/>
        </w:rPr>
        <w:t>.</w:t>
      </w:r>
      <w:r w:rsidRPr="000E005B">
        <w:rPr>
          <w:rFonts w:ascii="Arial" w:hAnsi="Arial" w:cs="Arial"/>
          <w:u w:val="single"/>
        </w:rPr>
        <w:t xml:space="preserve"> </w:t>
      </w:r>
    </w:p>
    <w:p w:rsidR="00F766C3" w:rsidRDefault="00F766C3" w:rsidP="004F3957">
      <w:pPr>
        <w:rPr>
          <w:rFonts w:ascii="Arial" w:hAnsi="Arial" w:cs="Arial"/>
          <w:u w:val="single"/>
        </w:rPr>
      </w:pPr>
      <w:r w:rsidRPr="00F76789">
        <w:rPr>
          <w:rFonts w:ascii="Arial" w:hAnsi="Arial" w:cs="Arial"/>
          <w:b/>
          <w:rPrChange w:id="1" w:author="Jane Abbott" w:date="2014-06-10T11:52:00Z">
            <w:rPr>
              <w:rFonts w:ascii="Arial" w:hAnsi="Arial" w:cs="Arial"/>
            </w:rPr>
          </w:rPrChange>
        </w:rPr>
        <w:t xml:space="preserve">Find out more about </w:t>
      </w:r>
      <w:r w:rsidRPr="00F76789">
        <w:rPr>
          <w:rFonts w:ascii="Arial" w:hAnsi="Arial" w:cs="Arial"/>
          <w:b/>
          <w:u w:val="single"/>
          <w:rPrChange w:id="2" w:author="Jane Abbott" w:date="2014-06-10T11:52:00Z">
            <w:rPr>
              <w:rFonts w:ascii="Arial" w:hAnsi="Arial" w:cs="Arial"/>
              <w:u w:val="single"/>
            </w:rPr>
          </w:rPrChange>
        </w:rPr>
        <w:t>buying a car through a personal loan</w:t>
      </w:r>
      <w:r w:rsidR="00FE5175" w:rsidRPr="00CE2218">
        <w:rPr>
          <w:rFonts w:ascii="Arial" w:hAnsi="Arial" w:cs="Arial"/>
          <w:i/>
        </w:rPr>
        <w:t xml:space="preserve">     [link to 1.6]</w:t>
      </w:r>
    </w:p>
    <w:p w:rsidR="00F766C3" w:rsidRDefault="00F766C3" w:rsidP="004F3957">
      <w:pPr>
        <w:rPr>
          <w:rFonts w:ascii="Arial" w:hAnsi="Arial" w:cs="Arial"/>
          <w:color w:val="000000"/>
        </w:rPr>
      </w:pPr>
      <w:r w:rsidRPr="004F3957">
        <w:rPr>
          <w:rFonts w:ascii="Arial" w:hAnsi="Arial" w:cs="Arial"/>
          <w:b/>
        </w:rPr>
        <w:t>Hire purchase</w:t>
      </w:r>
      <w:r>
        <w:rPr>
          <w:rFonts w:ascii="Arial" w:hAnsi="Arial" w:cs="Arial"/>
        </w:rPr>
        <w:t>. A</w:t>
      </w:r>
      <w:r w:rsidRPr="004F3957">
        <w:rPr>
          <w:rFonts w:ascii="Arial" w:hAnsi="Arial" w:cs="Arial"/>
        </w:rPr>
        <w:t xml:space="preserve">fter </w:t>
      </w:r>
      <w:r>
        <w:rPr>
          <w:rFonts w:ascii="Arial" w:hAnsi="Arial" w:cs="Arial"/>
        </w:rPr>
        <w:t xml:space="preserve">paying </w:t>
      </w:r>
      <w:r w:rsidRPr="004F3957">
        <w:rPr>
          <w:rFonts w:ascii="Arial" w:hAnsi="Arial" w:cs="Arial"/>
        </w:rPr>
        <w:t xml:space="preserve">a </w:t>
      </w:r>
      <w:r w:rsidR="006B1007">
        <w:rPr>
          <w:rFonts w:ascii="Arial" w:hAnsi="Arial" w:cs="Arial"/>
        </w:rPr>
        <w:t>d</w:t>
      </w:r>
      <w:r w:rsidRPr="004F3957">
        <w:rPr>
          <w:rFonts w:ascii="Arial" w:hAnsi="Arial" w:cs="Arial"/>
        </w:rPr>
        <w:t>eposit</w:t>
      </w:r>
      <w:r w:rsidR="006B1007">
        <w:rPr>
          <w:rFonts w:ascii="Arial" w:hAnsi="Arial" w:cs="Arial"/>
        </w:rPr>
        <w:t xml:space="preserve"> </w:t>
      </w:r>
      <w:r w:rsidR="00A9055A">
        <w:rPr>
          <w:rFonts w:ascii="Arial" w:hAnsi="Arial" w:cs="Arial"/>
        </w:rPr>
        <w:t>of normally around</w:t>
      </w:r>
      <w:r w:rsidR="006B1007">
        <w:rPr>
          <w:rFonts w:ascii="Arial" w:hAnsi="Arial" w:cs="Arial"/>
        </w:rPr>
        <w:t xml:space="preserve"> 10%</w:t>
      </w:r>
      <w:r w:rsidRPr="004F3957">
        <w:rPr>
          <w:rFonts w:ascii="Arial" w:hAnsi="Arial" w:cs="Arial"/>
        </w:rPr>
        <w:t xml:space="preserve">, </w:t>
      </w:r>
      <w:r>
        <w:rPr>
          <w:rFonts w:ascii="Arial" w:hAnsi="Arial" w:cs="Arial"/>
        </w:rPr>
        <w:t xml:space="preserve">you make fixed monthly payment </w:t>
      </w:r>
      <w:r w:rsidRPr="004F3957">
        <w:rPr>
          <w:rFonts w:ascii="Arial" w:hAnsi="Arial" w:cs="Arial"/>
        </w:rPr>
        <w:t xml:space="preserve">over an agreed period. </w:t>
      </w:r>
      <w:r>
        <w:rPr>
          <w:rFonts w:ascii="Arial" w:hAnsi="Arial" w:cs="Arial"/>
        </w:rPr>
        <w:t>T</w:t>
      </w:r>
      <w:r w:rsidRPr="004F3957">
        <w:rPr>
          <w:rFonts w:ascii="Arial" w:hAnsi="Arial" w:cs="Arial"/>
        </w:rPr>
        <w:t xml:space="preserve">he car isn’t yours until after the final </w:t>
      </w:r>
      <w:r>
        <w:rPr>
          <w:rFonts w:ascii="Arial" w:hAnsi="Arial" w:cs="Arial"/>
        </w:rPr>
        <w:t>payment, unlike with a personal loan</w:t>
      </w:r>
      <w:r>
        <w:rPr>
          <w:rFonts w:ascii="Arial" w:hAnsi="Arial" w:cs="Arial"/>
          <w:color w:val="FF0000"/>
        </w:rPr>
        <w:t>.</w:t>
      </w:r>
      <w:r>
        <w:rPr>
          <w:rFonts w:ascii="Arial" w:hAnsi="Arial" w:cs="Arial"/>
          <w:color w:val="000000"/>
        </w:rPr>
        <w:t xml:space="preserve"> </w:t>
      </w:r>
    </w:p>
    <w:p w:rsidR="00F766C3" w:rsidRPr="00CE2218" w:rsidRDefault="00F766C3" w:rsidP="004F3957">
      <w:pPr>
        <w:rPr>
          <w:rFonts w:ascii="Arial" w:hAnsi="Arial" w:cs="Arial"/>
          <w:i/>
          <w:color w:val="FF0000"/>
        </w:rPr>
      </w:pPr>
      <w:r w:rsidRPr="00F76789">
        <w:rPr>
          <w:rFonts w:ascii="Arial" w:hAnsi="Arial" w:cs="Arial"/>
          <w:b/>
          <w:color w:val="000000"/>
          <w:rPrChange w:id="3" w:author="Jane Abbott" w:date="2014-06-10T11:52:00Z">
            <w:rPr>
              <w:rFonts w:ascii="Arial" w:hAnsi="Arial" w:cs="Arial"/>
              <w:color w:val="000000"/>
              <w:u w:val="single"/>
            </w:rPr>
          </w:rPrChange>
        </w:rPr>
        <w:t>Find out more about</w:t>
      </w:r>
      <w:r w:rsidRPr="00F76789">
        <w:rPr>
          <w:rFonts w:ascii="Arial" w:hAnsi="Arial" w:cs="Arial"/>
          <w:b/>
          <w:color w:val="000000"/>
          <w:u w:val="single"/>
          <w:rPrChange w:id="4" w:author="Jane Abbott" w:date="2014-06-10T11:52:00Z">
            <w:rPr>
              <w:rFonts w:ascii="Arial" w:hAnsi="Arial" w:cs="Arial"/>
              <w:color w:val="000000"/>
              <w:u w:val="single"/>
            </w:rPr>
          </w:rPrChange>
        </w:rPr>
        <w:t xml:space="preserve"> buying a car through hire purchase</w:t>
      </w:r>
      <w:r w:rsidRPr="005C5E1B">
        <w:rPr>
          <w:rFonts w:ascii="Arial" w:hAnsi="Arial" w:cs="Arial"/>
          <w:color w:val="000000"/>
        </w:rPr>
        <w:t xml:space="preserve"> </w:t>
      </w:r>
      <w:r w:rsidR="00FE5175">
        <w:rPr>
          <w:rFonts w:ascii="Arial" w:hAnsi="Arial" w:cs="Arial"/>
          <w:color w:val="000000"/>
        </w:rPr>
        <w:t xml:space="preserve"> </w:t>
      </w:r>
      <w:r w:rsidR="00FE5175" w:rsidRPr="00CE2218">
        <w:rPr>
          <w:rFonts w:ascii="Arial" w:hAnsi="Arial" w:cs="Arial"/>
          <w:i/>
          <w:color w:val="000000"/>
        </w:rPr>
        <w:t>[link to1.8]</w:t>
      </w:r>
    </w:p>
    <w:p w:rsidR="00F766C3" w:rsidDel="008A306B" w:rsidRDefault="00F766C3" w:rsidP="004F3957">
      <w:pPr>
        <w:rPr>
          <w:del w:id="5" w:author="Jane Abbott" w:date="2014-06-10T11:44:00Z"/>
          <w:rFonts w:ascii="Arial" w:hAnsi="Arial" w:cs="Arial"/>
        </w:rPr>
      </w:pPr>
      <w:del w:id="6" w:author="Jane Abbott" w:date="2014-06-10T11:44:00Z">
        <w:r w:rsidRPr="004F3957" w:rsidDel="008A306B">
          <w:rPr>
            <w:rFonts w:ascii="Arial" w:hAnsi="Arial" w:cs="Arial"/>
            <w:b/>
          </w:rPr>
          <w:delText>Personal Contract Purchase</w:delText>
        </w:r>
        <w:r w:rsidDel="008A306B">
          <w:rPr>
            <w:rFonts w:ascii="Arial" w:hAnsi="Arial" w:cs="Arial"/>
            <w:b/>
          </w:rPr>
          <w:delText xml:space="preserve">. </w:delText>
        </w:r>
        <w:r w:rsidDel="008A306B">
          <w:rPr>
            <w:rFonts w:ascii="Arial" w:hAnsi="Arial" w:cs="Arial"/>
          </w:rPr>
          <w:delText>S</w:delText>
        </w:r>
        <w:r w:rsidRPr="004F3957" w:rsidDel="008A306B">
          <w:rPr>
            <w:rFonts w:ascii="Arial" w:hAnsi="Arial" w:cs="Arial"/>
          </w:rPr>
          <w:delText xml:space="preserve">imilar to </w:delText>
        </w:r>
        <w:r w:rsidDel="008A306B">
          <w:rPr>
            <w:rFonts w:ascii="Arial" w:hAnsi="Arial" w:cs="Arial"/>
          </w:rPr>
          <w:delText>hire purchase but</w:delText>
        </w:r>
        <w:r w:rsidRPr="004F3957" w:rsidDel="008A306B">
          <w:rPr>
            <w:rFonts w:ascii="Arial" w:hAnsi="Arial" w:cs="Arial"/>
          </w:rPr>
          <w:delText xml:space="preserve"> with lower monthly repayments because a final lump sum</w:delText>
        </w:r>
        <w:r w:rsidDel="008A306B">
          <w:rPr>
            <w:rFonts w:ascii="Arial" w:hAnsi="Arial" w:cs="Arial"/>
          </w:rPr>
          <w:delText xml:space="preserve"> – known as a ‘</w:delText>
        </w:r>
        <w:r w:rsidRPr="004F3957" w:rsidDel="008A306B">
          <w:rPr>
            <w:rFonts w:ascii="Arial" w:hAnsi="Arial" w:cs="Arial"/>
          </w:rPr>
          <w:delText>balloon payment</w:delText>
        </w:r>
        <w:r w:rsidDel="008A306B">
          <w:rPr>
            <w:rFonts w:ascii="Arial" w:hAnsi="Arial" w:cs="Arial"/>
          </w:rPr>
          <w:delText>’ –</w:delText>
        </w:r>
        <w:r w:rsidRPr="004F3957" w:rsidDel="008A306B">
          <w:rPr>
            <w:rFonts w:ascii="Arial" w:hAnsi="Arial" w:cs="Arial"/>
          </w:rPr>
          <w:delText xml:space="preserve"> is deferred until the end of the agreed term</w:delText>
        </w:r>
        <w:r w:rsidDel="008A306B">
          <w:rPr>
            <w:rFonts w:ascii="Arial" w:hAnsi="Arial" w:cs="Arial"/>
          </w:rPr>
          <w:delText>. You can either</w:delText>
        </w:r>
        <w:r w:rsidRPr="004F3957" w:rsidDel="008A306B">
          <w:rPr>
            <w:rFonts w:ascii="Arial" w:hAnsi="Arial" w:cs="Arial"/>
          </w:rPr>
          <w:delText xml:space="preserve"> hand the car back</w:delText>
        </w:r>
        <w:r w:rsidDel="008A306B">
          <w:rPr>
            <w:rFonts w:ascii="Arial" w:hAnsi="Arial" w:cs="Arial"/>
          </w:rPr>
          <w:delText xml:space="preserve"> or</w:delText>
        </w:r>
        <w:r w:rsidRPr="004F3957" w:rsidDel="008A306B">
          <w:rPr>
            <w:rFonts w:ascii="Arial" w:hAnsi="Arial" w:cs="Arial"/>
          </w:rPr>
          <w:delText xml:space="preserve"> pay the final lump sum to own the car outright or part-exchange for another car. </w:delText>
        </w:r>
        <w:r w:rsidDel="008A306B">
          <w:rPr>
            <w:rFonts w:ascii="Arial" w:hAnsi="Arial" w:cs="Arial"/>
          </w:rPr>
          <w:delText>There is also a mi</w:delText>
        </w:r>
        <w:r w:rsidRPr="004F3957" w:rsidDel="008A306B">
          <w:rPr>
            <w:rFonts w:ascii="Arial" w:hAnsi="Arial" w:cs="Arial"/>
          </w:rPr>
          <w:delText>leage restriction</w:delText>
        </w:r>
        <w:r w:rsidDel="008A306B">
          <w:rPr>
            <w:rFonts w:ascii="Arial" w:hAnsi="Arial" w:cs="Arial"/>
          </w:rPr>
          <w:delText>.</w:delText>
        </w:r>
      </w:del>
    </w:p>
    <w:p w:rsidR="00F766C3" w:rsidRPr="00CE2218" w:rsidDel="008A306B" w:rsidRDefault="00F766C3" w:rsidP="005C5E1B">
      <w:pPr>
        <w:rPr>
          <w:del w:id="7" w:author="Jane Abbott" w:date="2014-06-10T11:44:00Z"/>
          <w:rFonts w:ascii="Arial" w:hAnsi="Arial" w:cs="Arial"/>
          <w:i/>
          <w:color w:val="FF0000"/>
        </w:rPr>
      </w:pPr>
      <w:del w:id="8" w:author="Jane Abbott" w:date="2014-06-10T11:44:00Z">
        <w:r w:rsidRPr="00D17D38" w:rsidDel="008A306B">
          <w:rPr>
            <w:rFonts w:ascii="Arial" w:hAnsi="Arial" w:cs="Arial"/>
            <w:color w:val="000000"/>
            <w:u w:val="single"/>
          </w:rPr>
          <w:delText>Find out more about buying a car through personal contract purchase</w:delText>
        </w:r>
        <w:r w:rsidRPr="005C5E1B" w:rsidDel="008A306B">
          <w:rPr>
            <w:rFonts w:ascii="Arial" w:hAnsi="Arial" w:cs="Arial"/>
            <w:color w:val="000000"/>
          </w:rPr>
          <w:delText xml:space="preserve"> </w:delText>
        </w:r>
        <w:r w:rsidR="00FE5175" w:rsidRPr="00CE2218" w:rsidDel="008A306B">
          <w:rPr>
            <w:rFonts w:ascii="Arial" w:hAnsi="Arial" w:cs="Arial"/>
            <w:i/>
            <w:color w:val="000000"/>
          </w:rPr>
          <w:delText>[link to 1.5]</w:delText>
        </w:r>
      </w:del>
    </w:p>
    <w:p w:rsidR="001C1B3F" w:rsidRDefault="008A306B" w:rsidP="004F3957">
      <w:pPr>
        <w:rPr>
          <w:ins w:id="9" w:author="Jane Abbott" w:date="2014-06-10T11:45:00Z"/>
          <w:rFonts w:ascii="Arial" w:hAnsi="Arial" w:cs="Arial"/>
        </w:rPr>
      </w:pPr>
      <w:proofErr w:type="gramStart"/>
      <w:ins w:id="10" w:author="Jane Abbott" w:date="2014-06-10T11:44:00Z">
        <w:r>
          <w:rPr>
            <w:rFonts w:ascii="Arial" w:hAnsi="Arial" w:cs="Arial"/>
            <w:b/>
          </w:rPr>
          <w:t>Car l</w:t>
        </w:r>
      </w:ins>
      <w:del w:id="11" w:author="Jane Abbott" w:date="2014-06-10T11:44:00Z">
        <w:r w:rsidR="00F766C3" w:rsidRPr="004F3957" w:rsidDel="008A306B">
          <w:rPr>
            <w:rFonts w:ascii="Arial" w:hAnsi="Arial" w:cs="Arial"/>
            <w:b/>
          </w:rPr>
          <w:delText>L</w:delText>
        </w:r>
      </w:del>
      <w:r w:rsidR="00F766C3" w:rsidRPr="004F3957">
        <w:rPr>
          <w:rFonts w:ascii="Arial" w:hAnsi="Arial" w:cs="Arial"/>
          <w:b/>
        </w:rPr>
        <w:t>easing</w:t>
      </w:r>
      <w:del w:id="12" w:author="Jane Abbott" w:date="2014-06-10T11:44:00Z">
        <w:r w:rsidR="00F766C3" w:rsidRPr="004F3957" w:rsidDel="008A306B">
          <w:rPr>
            <w:rFonts w:ascii="Arial" w:hAnsi="Arial" w:cs="Arial"/>
            <w:b/>
          </w:rPr>
          <w:delText xml:space="preserve"> or Personal Contract Hire</w:delText>
        </w:r>
      </w:del>
      <w:r w:rsidR="00F766C3">
        <w:rPr>
          <w:rFonts w:ascii="Arial" w:hAnsi="Arial" w:cs="Arial"/>
        </w:rPr>
        <w:t>.</w:t>
      </w:r>
      <w:proofErr w:type="gramEnd"/>
      <w:r w:rsidR="00F766C3">
        <w:rPr>
          <w:rFonts w:ascii="Arial" w:hAnsi="Arial" w:cs="Arial"/>
        </w:rPr>
        <w:t xml:space="preserve"> This is </w:t>
      </w:r>
      <w:r w:rsidR="00F766C3" w:rsidRPr="004F3957">
        <w:rPr>
          <w:rFonts w:ascii="Arial" w:hAnsi="Arial" w:cs="Arial"/>
        </w:rPr>
        <w:t>more like a long-term rental</w:t>
      </w:r>
      <w:ins w:id="13" w:author="Jane Abbott" w:date="2014-06-10T11:44:00Z">
        <w:r>
          <w:rPr>
            <w:rFonts w:ascii="Arial" w:hAnsi="Arial" w:cs="Arial"/>
          </w:rPr>
          <w:t>, in that</w:t>
        </w:r>
      </w:ins>
      <w:del w:id="14" w:author="Jane Abbott" w:date="2014-06-10T11:44:00Z">
        <w:r w:rsidR="00F766C3" w:rsidRPr="004F3957" w:rsidDel="008A306B">
          <w:rPr>
            <w:rFonts w:ascii="Arial" w:hAnsi="Arial" w:cs="Arial"/>
          </w:rPr>
          <w:delText xml:space="preserve"> where</w:delText>
        </w:r>
      </w:del>
      <w:r w:rsidR="00F766C3" w:rsidRPr="004F3957">
        <w:rPr>
          <w:rFonts w:ascii="Arial" w:hAnsi="Arial" w:cs="Arial"/>
        </w:rPr>
        <w:t xml:space="preserve"> you make fixed </w:t>
      </w:r>
      <w:r w:rsidR="00F766C3">
        <w:rPr>
          <w:rFonts w:ascii="Arial" w:hAnsi="Arial" w:cs="Arial"/>
        </w:rPr>
        <w:t xml:space="preserve">monthly </w:t>
      </w:r>
      <w:r w:rsidR="00F766C3" w:rsidRPr="004F3957">
        <w:rPr>
          <w:rFonts w:ascii="Arial" w:hAnsi="Arial" w:cs="Arial"/>
        </w:rPr>
        <w:t xml:space="preserve">payments </w:t>
      </w:r>
      <w:ins w:id="15" w:author="Jane Abbott" w:date="2014-06-10T11:44:00Z">
        <w:r>
          <w:rPr>
            <w:rFonts w:ascii="Arial" w:hAnsi="Arial" w:cs="Arial"/>
          </w:rPr>
          <w:t xml:space="preserve">to use the car </w:t>
        </w:r>
      </w:ins>
      <w:r w:rsidR="00F766C3" w:rsidRPr="004F3957">
        <w:rPr>
          <w:rFonts w:ascii="Arial" w:hAnsi="Arial" w:cs="Arial"/>
        </w:rPr>
        <w:t xml:space="preserve">until the contract expires. </w:t>
      </w:r>
      <w:ins w:id="16" w:author="Jane Abbott" w:date="2014-06-10T11:45:00Z">
        <w:r w:rsidR="001C1B3F">
          <w:rPr>
            <w:rFonts w:ascii="Arial" w:hAnsi="Arial" w:cs="Arial"/>
          </w:rPr>
          <w:t>There are two main types of car leasing – personal contract hire (PCH) and personal contract purchase (PCP)</w:t>
        </w:r>
      </w:ins>
    </w:p>
    <w:p w:rsidR="00F766C3" w:rsidRDefault="00F766C3" w:rsidP="004F3957">
      <w:pPr>
        <w:rPr>
          <w:rFonts w:ascii="Arial" w:hAnsi="Arial" w:cs="Arial"/>
        </w:rPr>
      </w:pPr>
      <w:r w:rsidRPr="004F3957">
        <w:rPr>
          <w:rFonts w:ascii="Arial" w:hAnsi="Arial" w:cs="Arial"/>
        </w:rPr>
        <w:t>The</w:t>
      </w:r>
      <w:r>
        <w:rPr>
          <w:rFonts w:ascii="Arial" w:hAnsi="Arial" w:cs="Arial"/>
        </w:rPr>
        <w:t xml:space="preserve"> </w:t>
      </w:r>
      <w:r w:rsidRPr="004F3957">
        <w:rPr>
          <w:rFonts w:ascii="Arial" w:hAnsi="Arial" w:cs="Arial"/>
        </w:rPr>
        <w:t xml:space="preserve">payments tend to be lower than </w:t>
      </w:r>
      <w:ins w:id="17" w:author="Jane Abbott" w:date="2014-06-10T12:00:00Z">
        <w:r w:rsidR="009F6E57">
          <w:rPr>
            <w:rFonts w:ascii="Arial" w:hAnsi="Arial" w:cs="Arial"/>
          </w:rPr>
          <w:t xml:space="preserve">with </w:t>
        </w:r>
      </w:ins>
      <w:r w:rsidRPr="004F3957">
        <w:rPr>
          <w:rFonts w:ascii="Arial" w:hAnsi="Arial" w:cs="Arial"/>
        </w:rPr>
        <w:t xml:space="preserve">other </w:t>
      </w:r>
      <w:ins w:id="18" w:author="Jane Abbott" w:date="2014-06-10T11:46:00Z">
        <w:r w:rsidR="001C1B3F">
          <w:rPr>
            <w:rFonts w:ascii="Arial" w:hAnsi="Arial" w:cs="Arial"/>
          </w:rPr>
          <w:t>types of car finance</w:t>
        </w:r>
      </w:ins>
      <w:del w:id="19" w:author="Jane Abbott" w:date="2014-06-10T11:46:00Z">
        <w:r w:rsidRPr="004F3957" w:rsidDel="001C1B3F">
          <w:rPr>
            <w:rFonts w:ascii="Arial" w:hAnsi="Arial" w:cs="Arial"/>
          </w:rPr>
          <w:delText>options</w:delText>
        </w:r>
      </w:del>
      <w:r w:rsidRPr="004F3957">
        <w:rPr>
          <w:rFonts w:ascii="Arial" w:hAnsi="Arial" w:cs="Arial"/>
        </w:rPr>
        <w:t>, but there</w:t>
      </w:r>
      <w:r w:rsidR="0031238B">
        <w:rPr>
          <w:rFonts w:ascii="Arial" w:hAnsi="Arial" w:cs="Arial"/>
        </w:rPr>
        <w:t>’s a</w:t>
      </w:r>
      <w:r w:rsidRPr="004F3957">
        <w:rPr>
          <w:rFonts w:ascii="Arial" w:hAnsi="Arial" w:cs="Arial"/>
        </w:rPr>
        <w:t xml:space="preserve"> mileage restriction</w:t>
      </w:r>
      <w:ins w:id="20" w:author="Jane Abbott" w:date="2014-06-10T11:47:00Z">
        <w:r w:rsidR="00F76789">
          <w:rPr>
            <w:rFonts w:ascii="Arial" w:hAnsi="Arial" w:cs="Arial"/>
          </w:rPr>
          <w:t>.</w:t>
        </w:r>
      </w:ins>
      <w:ins w:id="21" w:author="Jane Abbott" w:date="2014-06-10T11:50:00Z">
        <w:r w:rsidR="00F76789">
          <w:rPr>
            <w:rFonts w:ascii="Arial" w:hAnsi="Arial" w:cs="Arial"/>
          </w:rPr>
          <w:t xml:space="preserve"> </w:t>
        </w:r>
      </w:ins>
      <w:del w:id="22" w:author="Jane Abbott" w:date="2014-06-10T11:50:00Z">
        <w:r w:rsidRPr="004F3957" w:rsidDel="00F76789">
          <w:rPr>
            <w:rFonts w:ascii="Arial" w:hAnsi="Arial" w:cs="Arial"/>
          </w:rPr>
          <w:delText xml:space="preserve"> </w:delText>
        </w:r>
      </w:del>
      <w:proofErr w:type="gramStart"/>
      <w:ins w:id="23" w:author="Jane Abbott" w:date="2014-06-10T11:47:00Z">
        <w:r w:rsidR="001C1B3F">
          <w:rPr>
            <w:rFonts w:ascii="Arial" w:hAnsi="Arial" w:cs="Arial"/>
          </w:rPr>
          <w:t>A</w:t>
        </w:r>
      </w:ins>
      <w:proofErr w:type="gramEnd"/>
      <w:del w:id="24" w:author="Jane Abbott" w:date="2014-06-10T11:47:00Z">
        <w:r w:rsidRPr="004F3957" w:rsidDel="001C1B3F">
          <w:rPr>
            <w:rFonts w:ascii="Arial" w:hAnsi="Arial" w:cs="Arial"/>
          </w:rPr>
          <w:delText>a</w:delText>
        </w:r>
      </w:del>
      <w:r w:rsidRPr="004F3957">
        <w:rPr>
          <w:rFonts w:ascii="Arial" w:hAnsi="Arial" w:cs="Arial"/>
        </w:rPr>
        <w:t>nd</w:t>
      </w:r>
      <w:ins w:id="25" w:author="Jane Abbott" w:date="2014-06-10T11:47:00Z">
        <w:r w:rsidR="001C1B3F">
          <w:rPr>
            <w:rFonts w:ascii="Arial" w:hAnsi="Arial" w:cs="Arial"/>
          </w:rPr>
          <w:t xml:space="preserve"> with PCH</w:t>
        </w:r>
      </w:ins>
      <w:r w:rsidRPr="004F3957">
        <w:rPr>
          <w:rFonts w:ascii="Arial" w:hAnsi="Arial" w:cs="Arial"/>
        </w:rPr>
        <w:t xml:space="preserve"> you</w:t>
      </w:r>
      <w:r w:rsidR="006A72AC">
        <w:rPr>
          <w:rFonts w:ascii="Arial" w:hAnsi="Arial" w:cs="Arial"/>
        </w:rPr>
        <w:t>’ll</w:t>
      </w:r>
      <w:r w:rsidRPr="004F3957">
        <w:rPr>
          <w:rFonts w:ascii="Arial" w:hAnsi="Arial" w:cs="Arial"/>
        </w:rPr>
        <w:t xml:space="preserve"> never own the car</w:t>
      </w:r>
      <w:ins w:id="26" w:author="Jane Abbott" w:date="2014-06-10T11:47:00Z">
        <w:r w:rsidR="001C1B3F">
          <w:rPr>
            <w:rFonts w:ascii="Arial" w:hAnsi="Arial" w:cs="Arial"/>
          </w:rPr>
          <w:t>, whereas with PCP you have the option o</w:t>
        </w:r>
      </w:ins>
      <w:ins w:id="27" w:author="Jane Abbott" w:date="2014-06-10T11:50:00Z">
        <w:r w:rsidR="00F76789">
          <w:rPr>
            <w:rFonts w:ascii="Arial" w:hAnsi="Arial" w:cs="Arial"/>
          </w:rPr>
          <w:t>f</w:t>
        </w:r>
      </w:ins>
      <w:ins w:id="28" w:author="Jane Abbott" w:date="2014-06-10T11:47:00Z">
        <w:r w:rsidR="001C1B3F">
          <w:rPr>
            <w:rFonts w:ascii="Arial" w:hAnsi="Arial" w:cs="Arial"/>
          </w:rPr>
          <w:t xml:space="preserve"> buying the car at the end of the contract by making a </w:t>
        </w:r>
      </w:ins>
      <w:ins w:id="29" w:author="Jane Abbott" w:date="2014-06-10T11:48:00Z">
        <w:r w:rsidR="001C1B3F">
          <w:rPr>
            <w:rFonts w:ascii="Arial" w:hAnsi="Arial" w:cs="Arial"/>
          </w:rPr>
          <w:t>‘</w:t>
        </w:r>
      </w:ins>
      <w:ins w:id="30" w:author="Jane Abbott" w:date="2014-06-10T11:47:00Z">
        <w:r w:rsidR="001C1B3F">
          <w:rPr>
            <w:rFonts w:ascii="Arial" w:hAnsi="Arial" w:cs="Arial"/>
          </w:rPr>
          <w:t>balloon payment</w:t>
        </w:r>
      </w:ins>
      <w:ins w:id="31" w:author="Jane Abbott" w:date="2014-06-10T11:48:00Z">
        <w:r w:rsidR="00F76789">
          <w:rPr>
            <w:rFonts w:ascii="Arial" w:hAnsi="Arial" w:cs="Arial"/>
          </w:rPr>
          <w:t>’</w:t>
        </w:r>
      </w:ins>
      <w:ins w:id="32" w:author="Jane Abbott" w:date="2014-06-10T11:50:00Z">
        <w:r w:rsidR="00F76789">
          <w:rPr>
            <w:rFonts w:ascii="Arial" w:hAnsi="Arial" w:cs="Arial"/>
          </w:rPr>
          <w:t>.</w:t>
        </w:r>
      </w:ins>
      <w:ins w:id="33" w:author="Jane Abbott" w:date="2014-06-10T11:47:00Z">
        <w:r w:rsidR="001C1B3F">
          <w:rPr>
            <w:rFonts w:ascii="Arial" w:hAnsi="Arial" w:cs="Arial"/>
          </w:rPr>
          <w:t xml:space="preserve"> </w:t>
        </w:r>
      </w:ins>
      <w:del w:id="34" w:author="Jane Abbott" w:date="2014-06-10T11:47:00Z">
        <w:r w:rsidDel="001C1B3F">
          <w:rPr>
            <w:rFonts w:ascii="Arial" w:hAnsi="Arial" w:cs="Arial"/>
          </w:rPr>
          <w:delText>.</w:delText>
        </w:r>
      </w:del>
    </w:p>
    <w:p w:rsidR="00F766C3" w:rsidRPr="000A53A9" w:rsidRDefault="00F766C3" w:rsidP="005C5E1B">
      <w:pPr>
        <w:rPr>
          <w:rFonts w:ascii="Arial" w:hAnsi="Arial" w:cs="Arial"/>
          <w:i/>
          <w:color w:val="FF0000"/>
          <w:u w:val="single"/>
        </w:rPr>
      </w:pPr>
      <w:r w:rsidRPr="000A53A9">
        <w:rPr>
          <w:rFonts w:ascii="Arial" w:hAnsi="Arial" w:cs="Arial"/>
          <w:b/>
          <w:color w:val="000000"/>
        </w:rPr>
        <w:t>Find out more about</w:t>
      </w:r>
      <w:r w:rsidRPr="00F76789">
        <w:rPr>
          <w:rFonts w:ascii="Arial" w:hAnsi="Arial" w:cs="Arial"/>
          <w:b/>
          <w:color w:val="000000"/>
          <w:u w:val="single"/>
          <w:rPrChange w:id="35" w:author="Jane Abbott" w:date="2014-06-10T11:51:00Z">
            <w:rPr>
              <w:rFonts w:ascii="Arial" w:hAnsi="Arial" w:cs="Arial"/>
              <w:color w:val="000000"/>
              <w:u w:val="single"/>
            </w:rPr>
          </w:rPrChange>
        </w:rPr>
        <w:t xml:space="preserve"> leasing a car</w:t>
      </w:r>
      <w:ins w:id="36" w:author="Jane Abbott" w:date="2014-06-10T11:51:00Z">
        <w:r w:rsidR="00F76789" w:rsidRPr="00F76789">
          <w:rPr>
            <w:rFonts w:ascii="Arial" w:hAnsi="Arial" w:cs="Arial"/>
            <w:color w:val="000000"/>
            <w:rPrChange w:id="37" w:author="Jane Abbott" w:date="2014-06-10T11:51:00Z">
              <w:rPr>
                <w:rFonts w:ascii="Arial" w:hAnsi="Arial" w:cs="Arial"/>
                <w:color w:val="000000"/>
                <w:u w:val="single"/>
              </w:rPr>
            </w:rPrChange>
          </w:rPr>
          <w:t xml:space="preserve">  </w:t>
        </w:r>
        <w:r w:rsidR="00F76789" w:rsidRPr="000A53A9">
          <w:rPr>
            <w:rFonts w:ascii="Arial" w:hAnsi="Arial" w:cs="Arial"/>
            <w:i/>
            <w:color w:val="FF0000"/>
            <w:u w:val="single"/>
          </w:rPr>
          <w:t>[link to new combined leasing page]</w:t>
        </w:r>
      </w:ins>
    </w:p>
    <w:p w:rsidR="00F766C3" w:rsidRDefault="00F766C3" w:rsidP="004F3957">
      <w:pPr>
        <w:rPr>
          <w:rFonts w:ascii="Arial" w:hAnsi="Arial" w:cs="Arial"/>
          <w:b/>
          <w:sz w:val="28"/>
          <w:szCs w:val="28"/>
        </w:rPr>
      </w:pPr>
    </w:p>
    <w:p w:rsidR="00F766C3" w:rsidRPr="004F3957" w:rsidRDefault="00F766C3" w:rsidP="004F3957">
      <w:pPr>
        <w:rPr>
          <w:rFonts w:ascii="Arial" w:hAnsi="Arial" w:cs="Arial"/>
          <w:b/>
          <w:sz w:val="28"/>
          <w:szCs w:val="28"/>
        </w:rPr>
      </w:pPr>
      <w:r>
        <w:rPr>
          <w:rFonts w:ascii="Arial" w:hAnsi="Arial" w:cs="Arial"/>
          <w:b/>
          <w:sz w:val="28"/>
          <w:szCs w:val="28"/>
        </w:rPr>
        <w:t>Other car payment options (H2)</w:t>
      </w:r>
    </w:p>
    <w:p w:rsidR="00F766C3" w:rsidRDefault="00F766C3" w:rsidP="004F3957">
      <w:pPr>
        <w:rPr>
          <w:rFonts w:ascii="Arial" w:hAnsi="Arial" w:cs="Arial"/>
        </w:rPr>
      </w:pPr>
      <w:r w:rsidRPr="004F3957">
        <w:rPr>
          <w:rFonts w:ascii="Arial" w:hAnsi="Arial" w:cs="Arial"/>
          <w:b/>
        </w:rPr>
        <w:lastRenderedPageBreak/>
        <w:t>Credit Card</w:t>
      </w:r>
      <w:r>
        <w:rPr>
          <w:rFonts w:ascii="Arial" w:hAnsi="Arial" w:cs="Arial"/>
        </w:rPr>
        <w:t>. Using a credit card to pay</w:t>
      </w:r>
      <w:r w:rsidRPr="004F3957">
        <w:rPr>
          <w:rFonts w:ascii="Arial" w:hAnsi="Arial" w:cs="Arial"/>
        </w:rPr>
        <w:t xml:space="preserve"> all</w:t>
      </w:r>
      <w:r>
        <w:rPr>
          <w:rFonts w:ascii="Arial" w:hAnsi="Arial" w:cs="Arial"/>
        </w:rPr>
        <w:t xml:space="preserve">, or part, </w:t>
      </w:r>
      <w:r w:rsidRPr="004F3957">
        <w:rPr>
          <w:rFonts w:ascii="Arial" w:hAnsi="Arial" w:cs="Arial"/>
        </w:rPr>
        <w:t xml:space="preserve">of </w:t>
      </w:r>
      <w:r>
        <w:rPr>
          <w:rFonts w:ascii="Arial" w:hAnsi="Arial" w:cs="Arial"/>
        </w:rPr>
        <w:t xml:space="preserve">your </w:t>
      </w:r>
      <w:r w:rsidRPr="004F3957">
        <w:rPr>
          <w:rFonts w:ascii="Arial" w:hAnsi="Arial" w:cs="Arial"/>
        </w:rPr>
        <w:t>car</w:t>
      </w:r>
      <w:r>
        <w:rPr>
          <w:rFonts w:ascii="Arial" w:hAnsi="Arial" w:cs="Arial"/>
        </w:rPr>
        <w:t xml:space="preserve">’s purchase price </w:t>
      </w:r>
      <w:r w:rsidRPr="004F3957">
        <w:rPr>
          <w:rFonts w:ascii="Arial" w:hAnsi="Arial" w:cs="Arial"/>
        </w:rPr>
        <w:t xml:space="preserve">will give you extra protection </w:t>
      </w:r>
      <w:r>
        <w:rPr>
          <w:rFonts w:ascii="Arial" w:hAnsi="Arial" w:cs="Arial"/>
        </w:rPr>
        <w:t>on the full purchase cost – as long as you paid at least £100 of it by card and meet your monthly card payments</w:t>
      </w:r>
      <w:r w:rsidRPr="004F3957">
        <w:rPr>
          <w:rFonts w:ascii="Arial" w:hAnsi="Arial" w:cs="Arial"/>
        </w:rPr>
        <w:t xml:space="preserve">. However, some dealers charge a </w:t>
      </w:r>
      <w:r>
        <w:rPr>
          <w:rFonts w:ascii="Arial" w:hAnsi="Arial" w:cs="Arial"/>
        </w:rPr>
        <w:t>card</w:t>
      </w:r>
      <w:r w:rsidR="0031238B">
        <w:rPr>
          <w:rFonts w:ascii="Arial" w:hAnsi="Arial" w:cs="Arial"/>
        </w:rPr>
        <w:t>-</w:t>
      </w:r>
      <w:r w:rsidRPr="004F3957">
        <w:rPr>
          <w:rFonts w:ascii="Arial" w:hAnsi="Arial" w:cs="Arial"/>
        </w:rPr>
        <w:t>handling fee</w:t>
      </w:r>
      <w:r w:rsidR="0031238B">
        <w:rPr>
          <w:rFonts w:ascii="Arial" w:hAnsi="Arial" w:cs="Arial"/>
        </w:rPr>
        <w:t xml:space="preserve"> – </w:t>
      </w:r>
      <w:r w:rsidRPr="004F3957">
        <w:rPr>
          <w:rFonts w:ascii="Arial" w:hAnsi="Arial" w:cs="Arial"/>
        </w:rPr>
        <w:t>sometimes as much as 3%</w:t>
      </w:r>
      <w:r w:rsidR="00D30D44">
        <w:rPr>
          <w:rFonts w:ascii="Arial" w:hAnsi="Arial" w:cs="Arial"/>
        </w:rPr>
        <w:t xml:space="preserve"> </w:t>
      </w:r>
      <w:r w:rsidR="0031238B">
        <w:rPr>
          <w:rFonts w:ascii="Arial" w:hAnsi="Arial" w:cs="Arial"/>
        </w:rPr>
        <w:t xml:space="preserve">– </w:t>
      </w:r>
      <w:r>
        <w:rPr>
          <w:rFonts w:ascii="Arial" w:hAnsi="Arial" w:cs="Arial"/>
        </w:rPr>
        <w:t xml:space="preserve">and </w:t>
      </w:r>
      <w:r w:rsidRPr="004F3957">
        <w:rPr>
          <w:rFonts w:ascii="Arial" w:hAnsi="Arial" w:cs="Arial"/>
        </w:rPr>
        <w:t>some may not accept credit cards at</w:t>
      </w:r>
      <w:r>
        <w:rPr>
          <w:rFonts w:ascii="Arial" w:hAnsi="Arial" w:cs="Arial"/>
        </w:rPr>
        <w:t xml:space="preserve"> all.</w:t>
      </w:r>
    </w:p>
    <w:p w:rsidR="00F766C3" w:rsidRPr="004F3957" w:rsidRDefault="00F766C3" w:rsidP="004F3957">
      <w:pPr>
        <w:rPr>
          <w:rFonts w:ascii="Arial" w:hAnsi="Arial" w:cs="Arial"/>
          <w:color w:val="FF0000"/>
        </w:rPr>
      </w:pPr>
      <w:r w:rsidRPr="00D17D38">
        <w:rPr>
          <w:rFonts w:ascii="Arial" w:hAnsi="Arial" w:cs="Arial"/>
          <w:color w:val="000000"/>
          <w:u w:val="single"/>
        </w:rPr>
        <w:t>Find out more about using credit cards</w:t>
      </w:r>
      <w:r w:rsidRPr="004F3957">
        <w:rPr>
          <w:rFonts w:ascii="Arial" w:hAnsi="Arial" w:cs="Arial"/>
          <w:color w:val="FF0000"/>
        </w:rPr>
        <w:t xml:space="preserve"> - link to https://www.moneyadviceservice.org.uk/en/articles/credit-cards </w:t>
      </w:r>
    </w:p>
    <w:p w:rsidR="00F766C3" w:rsidRDefault="00F766C3" w:rsidP="004F3957">
      <w:pPr>
        <w:rPr>
          <w:rFonts w:ascii="Arial" w:hAnsi="Arial" w:cs="Arial"/>
        </w:rPr>
      </w:pPr>
      <w:r w:rsidRPr="004F3957">
        <w:rPr>
          <w:rFonts w:ascii="Arial" w:hAnsi="Arial" w:cs="Arial"/>
          <w:b/>
        </w:rPr>
        <w:t>Peer</w:t>
      </w:r>
      <w:r w:rsidR="00D30D44">
        <w:rPr>
          <w:rFonts w:ascii="Arial" w:hAnsi="Arial" w:cs="Arial"/>
          <w:b/>
        </w:rPr>
        <w:t>-</w:t>
      </w:r>
      <w:r w:rsidRPr="004F3957">
        <w:rPr>
          <w:rFonts w:ascii="Arial" w:hAnsi="Arial" w:cs="Arial"/>
          <w:b/>
        </w:rPr>
        <w:t>to</w:t>
      </w:r>
      <w:r w:rsidR="00D30D44">
        <w:rPr>
          <w:rFonts w:ascii="Arial" w:hAnsi="Arial" w:cs="Arial"/>
          <w:b/>
        </w:rPr>
        <w:t>-p</w:t>
      </w:r>
      <w:r w:rsidRPr="004F3957">
        <w:rPr>
          <w:rFonts w:ascii="Arial" w:hAnsi="Arial" w:cs="Arial"/>
          <w:b/>
        </w:rPr>
        <w:t>eer l</w:t>
      </w:r>
      <w:r>
        <w:rPr>
          <w:rFonts w:ascii="Arial" w:hAnsi="Arial" w:cs="Arial"/>
          <w:b/>
        </w:rPr>
        <w:t>oan</w:t>
      </w:r>
      <w:r>
        <w:rPr>
          <w:rFonts w:ascii="Arial" w:hAnsi="Arial" w:cs="Arial"/>
        </w:rPr>
        <w:t>. This is b</w:t>
      </w:r>
      <w:r w:rsidRPr="004F3957">
        <w:rPr>
          <w:rFonts w:ascii="Arial" w:hAnsi="Arial" w:cs="Arial"/>
        </w:rPr>
        <w:t>orrowing and lending between individuals</w:t>
      </w:r>
      <w:r w:rsidR="00B44987">
        <w:rPr>
          <w:rFonts w:ascii="Arial" w:hAnsi="Arial" w:cs="Arial"/>
        </w:rPr>
        <w:t xml:space="preserve"> </w:t>
      </w:r>
      <w:r>
        <w:rPr>
          <w:rFonts w:ascii="Arial" w:hAnsi="Arial" w:cs="Arial"/>
        </w:rPr>
        <w:t xml:space="preserve">through </w:t>
      </w:r>
      <w:r w:rsidRPr="004F3957">
        <w:rPr>
          <w:rFonts w:ascii="Arial" w:hAnsi="Arial" w:cs="Arial"/>
        </w:rPr>
        <w:t xml:space="preserve">websites such as </w:t>
      </w:r>
      <w:proofErr w:type="spellStart"/>
      <w:r w:rsidRPr="004F3957">
        <w:rPr>
          <w:rFonts w:ascii="Arial" w:hAnsi="Arial" w:cs="Arial"/>
        </w:rPr>
        <w:t>Zopa</w:t>
      </w:r>
      <w:proofErr w:type="spellEnd"/>
      <w:r>
        <w:rPr>
          <w:rFonts w:ascii="Arial" w:hAnsi="Arial" w:cs="Arial"/>
        </w:rPr>
        <w:t>. Although peer-to-peer</w:t>
      </w:r>
      <w:r w:rsidRPr="004F3957">
        <w:rPr>
          <w:rFonts w:ascii="Arial" w:hAnsi="Arial" w:cs="Arial"/>
        </w:rPr>
        <w:t xml:space="preserve"> </w:t>
      </w:r>
      <w:r>
        <w:rPr>
          <w:rFonts w:ascii="Arial" w:hAnsi="Arial" w:cs="Arial"/>
        </w:rPr>
        <w:t xml:space="preserve">loans </w:t>
      </w:r>
      <w:r w:rsidRPr="004F3957">
        <w:rPr>
          <w:rFonts w:ascii="Arial" w:hAnsi="Arial" w:cs="Arial"/>
        </w:rPr>
        <w:t>bypass traditional financial institutions such as banks or building societies</w:t>
      </w:r>
      <w:r>
        <w:rPr>
          <w:rFonts w:ascii="Arial" w:hAnsi="Arial" w:cs="Arial"/>
        </w:rPr>
        <w:t xml:space="preserve">, you still </w:t>
      </w:r>
      <w:r w:rsidRPr="004F3957">
        <w:rPr>
          <w:rFonts w:ascii="Arial" w:hAnsi="Arial" w:cs="Arial"/>
        </w:rPr>
        <w:t>need a good credit score to get the best rate</w:t>
      </w:r>
      <w:r>
        <w:rPr>
          <w:rFonts w:ascii="Arial" w:hAnsi="Arial" w:cs="Arial"/>
        </w:rPr>
        <w:t>.</w:t>
      </w:r>
    </w:p>
    <w:p w:rsidR="00F766C3" w:rsidRPr="00237A39" w:rsidRDefault="00C04A54" w:rsidP="004F3957">
      <w:pPr>
        <w:rPr>
          <w:rFonts w:ascii="Arial" w:hAnsi="Arial" w:cs="Arial"/>
          <w:color w:val="FF0000"/>
        </w:rPr>
      </w:pPr>
      <w:r>
        <w:rPr>
          <w:rFonts w:ascii="Arial" w:hAnsi="Arial" w:cs="Arial"/>
          <w:noProof/>
          <w:lang w:val="en-US"/>
        </w:rPr>
        <mc:AlternateContent>
          <mc:Choice Requires="wps">
            <w:drawing>
              <wp:anchor distT="0" distB="0" distL="114300" distR="114300" simplePos="0" relativeHeight="251658240" behindDoc="0" locked="0" layoutInCell="1" allowOverlap="1">
                <wp:simplePos x="0" y="0"/>
                <wp:positionH relativeFrom="column">
                  <wp:posOffset>88265</wp:posOffset>
                </wp:positionH>
                <wp:positionV relativeFrom="paragraph">
                  <wp:posOffset>480695</wp:posOffset>
                </wp:positionV>
                <wp:extent cx="2412365" cy="847725"/>
                <wp:effectExtent l="12065" t="13970" r="13970" b="508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365" cy="847725"/>
                        </a:xfrm>
                        <a:prstGeom prst="rect">
                          <a:avLst/>
                        </a:prstGeom>
                        <a:solidFill>
                          <a:srgbClr val="FFFFFF"/>
                        </a:solidFill>
                        <a:ln w="9525">
                          <a:solidFill>
                            <a:srgbClr val="000000"/>
                          </a:solidFill>
                          <a:miter lim="800000"/>
                          <a:headEnd/>
                          <a:tailEnd/>
                        </a:ln>
                      </wps:spPr>
                      <wps:txbx>
                        <w:txbxContent>
                          <w:p w:rsidR="001C1B3F" w:rsidRPr="00045AE6" w:rsidRDefault="001C1B3F" w:rsidP="00090E43">
                            <w:pPr>
                              <w:spacing w:after="0" w:line="240" w:lineRule="auto"/>
                              <w:rPr>
                                <w:rFonts w:ascii="Arial" w:hAnsi="Arial" w:cs="Arial"/>
                                <w:b/>
                              </w:rPr>
                            </w:pPr>
                            <w:r w:rsidRPr="00045AE6">
                              <w:rPr>
                                <w:rFonts w:ascii="Arial" w:hAnsi="Arial" w:cs="Arial"/>
                                <w:b/>
                              </w:rPr>
                              <w:t>REMEMBER</w:t>
                            </w:r>
                          </w:p>
                          <w:p w:rsidR="001C1B3F" w:rsidRPr="00045AE6" w:rsidRDefault="001C1B3F" w:rsidP="00090E43">
                            <w:pPr>
                              <w:spacing w:after="0" w:line="240" w:lineRule="auto"/>
                              <w:rPr>
                                <w:rFonts w:ascii="Arial" w:hAnsi="Arial" w:cs="Arial"/>
                              </w:rPr>
                            </w:pPr>
                            <w:r w:rsidRPr="00045AE6">
                              <w:rPr>
                                <w:rFonts w:ascii="Arial" w:hAnsi="Arial" w:cs="Arial"/>
                              </w:rPr>
                              <w:t>It’s good to compare APR rates, but make sure you look at the total repayment amount as well.</w:t>
                            </w:r>
                          </w:p>
                          <w:p w:rsidR="001C1B3F" w:rsidRPr="00090E43" w:rsidRDefault="001C1B3F" w:rsidP="00090E4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95pt;margin-top:37.85pt;width:189.95pt;height:6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">
                <v:textbox>
                  <w:txbxContent>
                    <w:p w:rsidR="001C1B3F" w:rsidRPr="00045AE6" w:rsidRDefault="001C1B3F" w:rsidP="00090E43">
                      <w:pPr>
                        <w:spacing w:after="0" w:line="240" w:lineRule="auto"/>
                        <w:rPr>
                          <w:rFonts w:ascii="Arial" w:hAnsi="Arial" w:cs="Arial"/>
                          <w:b/>
                        </w:rPr>
                      </w:pPr>
                      <w:r w:rsidRPr="00045AE6">
                        <w:rPr>
                          <w:rFonts w:ascii="Arial" w:hAnsi="Arial" w:cs="Arial"/>
                          <w:b/>
                        </w:rPr>
                        <w:t>REMEMBER</w:t>
                      </w:r>
                    </w:p>
                    <w:p w:rsidR="001C1B3F" w:rsidRPr="00045AE6" w:rsidRDefault="001C1B3F" w:rsidP="00090E43">
                      <w:pPr>
                        <w:spacing w:after="0" w:line="240" w:lineRule="auto"/>
                        <w:rPr>
                          <w:rFonts w:ascii="Arial" w:hAnsi="Arial" w:cs="Arial"/>
                        </w:rPr>
                      </w:pPr>
                      <w:r w:rsidRPr="00045AE6">
                        <w:rPr>
                          <w:rFonts w:ascii="Arial" w:hAnsi="Arial" w:cs="Arial"/>
                        </w:rPr>
                        <w:t>It’s good to compare APR rates, but make sure you look at the total repayment amount as well.</w:t>
                      </w:r>
                    </w:p>
                    <w:p w:rsidR="001C1B3F" w:rsidRPr="00090E43" w:rsidRDefault="001C1B3F" w:rsidP="00090E43"/>
                  </w:txbxContent>
                </v:textbox>
              </v:shape>
            </w:pict>
          </mc:Fallback>
        </mc:AlternateContent>
      </w:r>
      <w:r w:rsidR="00F766C3" w:rsidRPr="00D17D38">
        <w:rPr>
          <w:rFonts w:ascii="Arial" w:hAnsi="Arial" w:cs="Arial"/>
          <w:u w:val="single"/>
        </w:rPr>
        <w:t>Find out more about peer-to-peer loans</w:t>
      </w:r>
      <w:r w:rsidR="00F766C3" w:rsidRPr="00237A39">
        <w:rPr>
          <w:rFonts w:ascii="Arial" w:hAnsi="Arial" w:cs="Arial"/>
          <w:color w:val="FF0000"/>
        </w:rPr>
        <w:t xml:space="preserve"> - link to https://www.moneyadviceservice.org.uk/en/articles/peer-to-peer-loans</w:t>
      </w:r>
    </w:p>
    <w:p w:rsidR="00F766C3" w:rsidRDefault="00F766C3" w:rsidP="004F3957">
      <w:pPr>
        <w:rPr>
          <w:rFonts w:ascii="Arial" w:hAnsi="Arial" w:cs="Arial"/>
        </w:rPr>
      </w:pPr>
    </w:p>
    <w:p w:rsidR="00090E43" w:rsidRPr="004F3957" w:rsidRDefault="00090E43" w:rsidP="004F3957">
      <w:pPr>
        <w:rPr>
          <w:rFonts w:ascii="Arial" w:hAnsi="Arial" w:cs="Arial"/>
        </w:rPr>
      </w:pPr>
    </w:p>
    <w:p w:rsidR="00090E43" w:rsidRDefault="00090E43" w:rsidP="004F3957">
      <w:pPr>
        <w:rPr>
          <w:rFonts w:ascii="Arial" w:hAnsi="Arial" w:cs="Arial"/>
          <w:b/>
          <w:sz w:val="28"/>
          <w:szCs w:val="28"/>
        </w:rPr>
      </w:pPr>
    </w:p>
    <w:p w:rsidR="00F766C3" w:rsidRPr="004F3957" w:rsidRDefault="00F766C3" w:rsidP="004F3957">
      <w:pPr>
        <w:rPr>
          <w:rFonts w:ascii="Arial" w:hAnsi="Arial" w:cs="Arial"/>
          <w:b/>
          <w:sz w:val="28"/>
          <w:szCs w:val="28"/>
        </w:rPr>
      </w:pPr>
      <w:r>
        <w:rPr>
          <w:rFonts w:ascii="Arial" w:hAnsi="Arial" w:cs="Arial"/>
          <w:b/>
          <w:sz w:val="28"/>
          <w:szCs w:val="28"/>
        </w:rPr>
        <w:t xml:space="preserve">Things </w:t>
      </w:r>
      <w:r w:rsidRPr="004F3957">
        <w:rPr>
          <w:rFonts w:ascii="Arial" w:hAnsi="Arial" w:cs="Arial"/>
          <w:b/>
          <w:sz w:val="28"/>
          <w:szCs w:val="28"/>
        </w:rPr>
        <w:t xml:space="preserve">to </w:t>
      </w:r>
      <w:r>
        <w:rPr>
          <w:rFonts w:ascii="Arial" w:hAnsi="Arial" w:cs="Arial"/>
          <w:b/>
          <w:sz w:val="28"/>
          <w:szCs w:val="28"/>
        </w:rPr>
        <w:t>remember before making a decision (H2)</w:t>
      </w:r>
    </w:p>
    <w:p w:rsidR="00F766C3" w:rsidRDefault="00F766C3" w:rsidP="004F3957">
      <w:pPr>
        <w:rPr>
          <w:rFonts w:ascii="Arial" w:hAnsi="Arial" w:cs="Arial"/>
        </w:rPr>
      </w:pPr>
      <w:r>
        <w:rPr>
          <w:rFonts w:ascii="Arial" w:hAnsi="Arial" w:cs="Arial"/>
        </w:rPr>
        <w:t>If you’re thinking of taking out a personal loan or car finance arrangement, make sure that you:</w:t>
      </w:r>
    </w:p>
    <w:p w:rsidR="00F766C3" w:rsidRPr="00DE044D" w:rsidRDefault="00F766C3" w:rsidP="00E70338">
      <w:pPr>
        <w:rPr>
          <w:rFonts w:ascii="Arial" w:hAnsi="Arial" w:cs="Arial"/>
        </w:rPr>
      </w:pPr>
      <w:r w:rsidRPr="004F3957">
        <w:rPr>
          <w:rFonts w:ascii="Arial" w:hAnsi="Arial" w:cs="Arial"/>
        </w:rPr>
        <w:t xml:space="preserve">• </w:t>
      </w:r>
      <w:r w:rsidR="0018156E">
        <w:rPr>
          <w:rFonts w:ascii="Arial" w:hAnsi="Arial" w:cs="Arial"/>
        </w:rPr>
        <w:t xml:space="preserve"> </w:t>
      </w:r>
      <w:proofErr w:type="gramStart"/>
      <w:r w:rsidR="00B66F14">
        <w:rPr>
          <w:rFonts w:ascii="Arial" w:hAnsi="Arial" w:cs="Arial"/>
        </w:rPr>
        <w:t>will</w:t>
      </w:r>
      <w:proofErr w:type="gramEnd"/>
      <w:r w:rsidR="00B66F14">
        <w:rPr>
          <w:rFonts w:ascii="Arial" w:hAnsi="Arial" w:cs="Arial"/>
        </w:rPr>
        <w:t xml:space="preserve"> be able to </w:t>
      </w:r>
      <w:r w:rsidRPr="004F3957">
        <w:rPr>
          <w:rFonts w:ascii="Arial" w:hAnsi="Arial" w:cs="Arial"/>
        </w:rPr>
        <w:t>afford the</w:t>
      </w:r>
      <w:r w:rsidR="00B66F14">
        <w:rPr>
          <w:rFonts w:ascii="Arial" w:hAnsi="Arial" w:cs="Arial"/>
        </w:rPr>
        <w:t xml:space="preserve"> car’s running costs on top of your</w:t>
      </w:r>
      <w:r w:rsidRPr="004F3957">
        <w:rPr>
          <w:rFonts w:ascii="Arial" w:hAnsi="Arial" w:cs="Arial"/>
        </w:rPr>
        <w:t xml:space="preserve"> monthly payment</w:t>
      </w:r>
      <w:r w:rsidRPr="002F6A63">
        <w:rPr>
          <w:rFonts w:ascii="Arial" w:hAnsi="Arial" w:cs="Arial"/>
        </w:rPr>
        <w:t>.</w:t>
      </w:r>
      <w:r w:rsidR="00B62A36" w:rsidRPr="00DE044D">
        <w:rPr>
          <w:rFonts w:ascii="Arial" w:hAnsi="Arial" w:cs="Arial"/>
        </w:rPr>
        <w:t xml:space="preserve">  </w:t>
      </w:r>
      <w:r w:rsidR="002F6A63" w:rsidRPr="00DE044D">
        <w:rPr>
          <w:rFonts w:ascii="Arial" w:hAnsi="Arial" w:cs="Arial"/>
        </w:rPr>
        <w:t xml:space="preserve"> Check </w:t>
      </w:r>
      <w:r w:rsidR="00B62A36" w:rsidRPr="002F6A63">
        <w:rPr>
          <w:rFonts w:ascii="Arial" w:hAnsi="Arial" w:cs="Arial"/>
          <w:u w:val="single"/>
        </w:rPr>
        <w:t>your budget</w:t>
      </w:r>
      <w:r w:rsidR="00B62A36" w:rsidRPr="00DE044D">
        <w:rPr>
          <w:rFonts w:ascii="Arial" w:hAnsi="Arial" w:cs="Arial"/>
          <w:i/>
          <w:u w:val="single"/>
        </w:rPr>
        <w:t xml:space="preserve"> </w:t>
      </w:r>
      <w:r w:rsidR="0018156E">
        <w:rPr>
          <w:rFonts w:ascii="Arial" w:hAnsi="Arial" w:cs="Arial"/>
        </w:rPr>
        <w:t xml:space="preserve">then calculate the </w:t>
      </w:r>
      <w:r w:rsidR="00527521">
        <w:rPr>
          <w:rFonts w:ascii="Arial" w:hAnsi="Arial" w:cs="Arial"/>
        </w:rPr>
        <w:t>running costs</w:t>
      </w:r>
      <w:r w:rsidR="0018156E">
        <w:rPr>
          <w:rFonts w:ascii="Arial" w:hAnsi="Arial" w:cs="Arial"/>
        </w:rPr>
        <w:t xml:space="preserve"> – try the tools on the </w:t>
      </w:r>
      <w:r w:rsidR="00527521">
        <w:rPr>
          <w:rFonts w:ascii="Arial" w:hAnsi="Arial" w:cs="Arial"/>
        </w:rPr>
        <w:t xml:space="preserve">tools on the </w:t>
      </w:r>
      <w:hyperlink r:id="rId6" w:history="1">
        <w:r w:rsidR="00527521">
          <w:rPr>
            <w:rStyle w:val="Hyperlink"/>
            <w:rFonts w:ascii="Arial" w:hAnsi="Arial" w:cs="Arial"/>
          </w:rPr>
          <w:t>CAP</w:t>
        </w:r>
      </w:hyperlink>
      <w:r w:rsidR="00527521">
        <w:rPr>
          <w:rFonts w:ascii="Arial" w:hAnsi="Arial" w:cs="Arial"/>
        </w:rPr>
        <w:t xml:space="preserve"> or </w:t>
      </w:r>
      <w:hyperlink r:id="rId7" w:history="1">
        <w:r w:rsidR="00527521">
          <w:rPr>
            <w:rStyle w:val="Hyperlink"/>
            <w:rFonts w:ascii="Arial" w:hAnsi="Arial" w:cs="Arial"/>
          </w:rPr>
          <w:t>Parkers</w:t>
        </w:r>
      </w:hyperlink>
      <w:r w:rsidR="00527521">
        <w:rPr>
          <w:rFonts w:ascii="Arial" w:hAnsi="Arial" w:cs="Arial"/>
        </w:rPr>
        <w:t xml:space="preserve"> websites </w:t>
      </w:r>
      <w:hyperlink r:id="rId8" w:history="1">
        <w:r w:rsidR="00527521">
          <w:rPr>
            <w:rStyle w:val="Hyperlink"/>
            <w:rFonts w:ascii="Arial" w:hAnsi="Arial" w:cs="Arial"/>
          </w:rPr>
          <w:t>http://www.cap.co.uk/consumer/total-cost-of-motoring</w:t>
        </w:r>
      </w:hyperlink>
      <w:proofErr w:type="gramStart"/>
      <w:r w:rsidR="00527521">
        <w:rPr>
          <w:rFonts w:ascii="Arial" w:hAnsi="Arial" w:cs="Arial"/>
        </w:rPr>
        <w:t xml:space="preserve">  </w:t>
      </w:r>
      <w:proofErr w:type="gramEnd"/>
      <w:r w:rsidR="00444C28">
        <w:fldChar w:fldCharType="begin"/>
      </w:r>
      <w:r w:rsidR="00444C28">
        <w:instrText xml:space="preserve"> HYPERLINK "http://parkers.car-costs.co.uk/" </w:instrText>
      </w:r>
      <w:r w:rsidR="00444C28">
        <w:fldChar w:fldCharType="separate"/>
      </w:r>
      <w:r w:rsidR="00527521">
        <w:rPr>
          <w:rStyle w:val="Hyperlink"/>
          <w:rFonts w:ascii="Arial" w:hAnsi="Arial" w:cs="Arial"/>
        </w:rPr>
        <w:t>http://parkers.car-costs.co.uk/</w:t>
      </w:r>
      <w:r w:rsidR="00444C28">
        <w:rPr>
          <w:rStyle w:val="Hyperlink"/>
          <w:rFonts w:ascii="Arial" w:hAnsi="Arial" w:cs="Arial"/>
        </w:rPr>
        <w:fldChar w:fldCharType="end"/>
      </w:r>
      <w:r w:rsidR="00527521">
        <w:rPr>
          <w:rFonts w:ascii="Arial" w:hAnsi="Arial" w:cs="Arial"/>
        </w:rPr>
        <w:t xml:space="preserve">  </w:t>
      </w:r>
      <w:r w:rsidR="002F6A63" w:rsidRPr="000559A8">
        <w:rPr>
          <w:rFonts w:ascii="Arial" w:hAnsi="Arial" w:cs="Arial"/>
          <w:i/>
        </w:rPr>
        <w:t xml:space="preserve">[ </w:t>
      </w:r>
      <w:r w:rsidR="002F6A63">
        <w:rPr>
          <w:rFonts w:ascii="Arial" w:hAnsi="Arial" w:cs="Arial"/>
          <w:i/>
        </w:rPr>
        <w:t xml:space="preserve">first </w:t>
      </w:r>
      <w:r w:rsidR="002F6A63" w:rsidRPr="000559A8">
        <w:rPr>
          <w:rFonts w:ascii="Arial" w:hAnsi="Arial" w:cs="Arial"/>
          <w:i/>
        </w:rPr>
        <w:t>link</w:t>
      </w:r>
      <w:r w:rsidR="002F6A63">
        <w:rPr>
          <w:rFonts w:ascii="Arial" w:hAnsi="Arial" w:cs="Arial"/>
          <w:i/>
        </w:rPr>
        <w:t xml:space="preserve"> </w:t>
      </w:r>
      <w:r w:rsidR="002F6A63" w:rsidRPr="000559A8">
        <w:rPr>
          <w:rFonts w:ascii="Arial" w:hAnsi="Arial" w:cs="Arial"/>
          <w:i/>
        </w:rPr>
        <w:t>- How to find the right car for you</w:t>
      </w:r>
      <w:r w:rsidR="002F6A63">
        <w:rPr>
          <w:rFonts w:ascii="Arial" w:hAnsi="Arial" w:cs="Arial"/>
          <w:i/>
        </w:rPr>
        <w:t>r</w:t>
      </w:r>
      <w:r w:rsidR="002F6A63" w:rsidRPr="000559A8">
        <w:rPr>
          <w:rFonts w:ascii="Arial" w:hAnsi="Arial" w:cs="Arial"/>
          <w:i/>
        </w:rPr>
        <w:t xml:space="preserve"> budget]</w:t>
      </w:r>
    </w:p>
    <w:p w:rsidR="00F766C3" w:rsidRPr="004F3957" w:rsidRDefault="00F766C3" w:rsidP="004F3957">
      <w:pPr>
        <w:rPr>
          <w:rFonts w:ascii="Arial" w:hAnsi="Arial" w:cs="Arial"/>
        </w:rPr>
      </w:pPr>
      <w:r w:rsidRPr="004F3957">
        <w:rPr>
          <w:rFonts w:ascii="Arial" w:hAnsi="Arial" w:cs="Arial"/>
        </w:rPr>
        <w:t xml:space="preserve">• </w:t>
      </w:r>
      <w:r w:rsidR="0018156E">
        <w:rPr>
          <w:rFonts w:ascii="Arial" w:hAnsi="Arial" w:cs="Arial"/>
        </w:rPr>
        <w:t xml:space="preserve"> </w:t>
      </w:r>
      <w:proofErr w:type="gramStart"/>
      <w:r w:rsidRPr="004F3957">
        <w:rPr>
          <w:rFonts w:ascii="Arial" w:hAnsi="Arial" w:cs="Arial"/>
        </w:rPr>
        <w:t>compare</w:t>
      </w:r>
      <w:proofErr w:type="gramEnd"/>
      <w:r w:rsidRPr="004F3957">
        <w:rPr>
          <w:rFonts w:ascii="Arial" w:hAnsi="Arial" w:cs="Arial"/>
        </w:rPr>
        <w:t xml:space="preserve"> interest rates by looking at the annual percentage rate</w:t>
      </w:r>
      <w:r w:rsidR="005D379C">
        <w:rPr>
          <w:rFonts w:ascii="Arial" w:hAnsi="Arial" w:cs="Arial"/>
        </w:rPr>
        <w:t xml:space="preserve"> (APR</w:t>
      </w:r>
      <w:r w:rsidRPr="004F3957">
        <w:rPr>
          <w:rFonts w:ascii="Arial" w:hAnsi="Arial" w:cs="Arial"/>
        </w:rPr>
        <w:t>), which includes</w:t>
      </w:r>
      <w:r w:rsidR="00E760E3">
        <w:rPr>
          <w:rFonts w:ascii="Arial" w:hAnsi="Arial" w:cs="Arial"/>
        </w:rPr>
        <w:t xml:space="preserve"> the interest rate plus </w:t>
      </w:r>
      <w:r w:rsidRPr="004F3957">
        <w:rPr>
          <w:rFonts w:ascii="Arial" w:hAnsi="Arial" w:cs="Arial"/>
        </w:rPr>
        <w:t xml:space="preserve">all </w:t>
      </w:r>
      <w:r w:rsidR="005D379C">
        <w:rPr>
          <w:rFonts w:ascii="Arial" w:hAnsi="Arial" w:cs="Arial"/>
        </w:rPr>
        <w:t>other</w:t>
      </w:r>
      <w:r w:rsidRPr="004F3957">
        <w:rPr>
          <w:rFonts w:ascii="Arial" w:hAnsi="Arial" w:cs="Arial"/>
        </w:rPr>
        <w:t xml:space="preserve"> </w:t>
      </w:r>
      <w:r>
        <w:rPr>
          <w:rFonts w:ascii="Arial" w:hAnsi="Arial" w:cs="Arial"/>
        </w:rPr>
        <w:t xml:space="preserve">lender’s </w:t>
      </w:r>
      <w:r w:rsidRPr="004F3957">
        <w:rPr>
          <w:rFonts w:ascii="Arial" w:hAnsi="Arial" w:cs="Arial"/>
        </w:rPr>
        <w:t>charges</w:t>
      </w:r>
      <w:r>
        <w:rPr>
          <w:rFonts w:ascii="Arial" w:hAnsi="Arial" w:cs="Arial"/>
        </w:rPr>
        <w:t>.</w:t>
      </w:r>
      <w:r w:rsidRPr="004F3957">
        <w:rPr>
          <w:rFonts w:ascii="Arial" w:hAnsi="Arial" w:cs="Arial"/>
        </w:rPr>
        <w:t xml:space="preserve"> </w:t>
      </w:r>
      <w:r>
        <w:rPr>
          <w:rFonts w:ascii="Arial" w:hAnsi="Arial" w:cs="Arial"/>
        </w:rPr>
        <w:t>The larger</w:t>
      </w:r>
      <w:r w:rsidRPr="004F3957">
        <w:rPr>
          <w:rFonts w:ascii="Arial" w:hAnsi="Arial" w:cs="Arial"/>
        </w:rPr>
        <w:t xml:space="preserve"> </w:t>
      </w:r>
      <w:r>
        <w:rPr>
          <w:rFonts w:ascii="Arial" w:hAnsi="Arial" w:cs="Arial"/>
        </w:rPr>
        <w:t xml:space="preserve">your </w:t>
      </w:r>
      <w:r w:rsidRPr="004F3957">
        <w:rPr>
          <w:rFonts w:ascii="Arial" w:hAnsi="Arial" w:cs="Arial"/>
        </w:rPr>
        <w:t>deposit</w:t>
      </w:r>
      <w:r>
        <w:rPr>
          <w:rFonts w:ascii="Arial" w:hAnsi="Arial" w:cs="Arial"/>
        </w:rPr>
        <w:t xml:space="preserve">, the </w:t>
      </w:r>
      <w:r w:rsidRPr="004F3957">
        <w:rPr>
          <w:rFonts w:ascii="Arial" w:hAnsi="Arial" w:cs="Arial"/>
        </w:rPr>
        <w:t xml:space="preserve">lower </w:t>
      </w:r>
      <w:r>
        <w:rPr>
          <w:rFonts w:ascii="Arial" w:hAnsi="Arial" w:cs="Arial"/>
        </w:rPr>
        <w:t xml:space="preserve">the </w:t>
      </w:r>
      <w:r w:rsidRPr="004F3957">
        <w:rPr>
          <w:rFonts w:ascii="Arial" w:hAnsi="Arial" w:cs="Arial"/>
        </w:rPr>
        <w:t>interest rate</w:t>
      </w:r>
      <w:r>
        <w:rPr>
          <w:rFonts w:ascii="Arial" w:hAnsi="Arial" w:cs="Arial"/>
        </w:rPr>
        <w:t xml:space="preserve"> is likely to be</w:t>
      </w:r>
      <w:r w:rsidRPr="004F3957">
        <w:rPr>
          <w:rFonts w:ascii="Arial" w:hAnsi="Arial" w:cs="Arial"/>
        </w:rPr>
        <w:t>.</w:t>
      </w:r>
    </w:p>
    <w:p w:rsidR="00F766C3" w:rsidRPr="004F3957" w:rsidRDefault="00F766C3" w:rsidP="00DE044D">
      <w:pPr>
        <w:ind w:right="-755"/>
        <w:rPr>
          <w:rFonts w:ascii="Arial" w:hAnsi="Arial" w:cs="Arial"/>
        </w:rPr>
      </w:pPr>
      <w:r w:rsidRPr="004F3957">
        <w:rPr>
          <w:rFonts w:ascii="Arial" w:hAnsi="Arial" w:cs="Arial"/>
        </w:rPr>
        <w:t xml:space="preserve">• </w:t>
      </w:r>
      <w:r w:rsidR="0018156E">
        <w:rPr>
          <w:rFonts w:ascii="Arial" w:hAnsi="Arial" w:cs="Arial"/>
        </w:rPr>
        <w:t xml:space="preserve"> </w:t>
      </w:r>
      <w:proofErr w:type="gramStart"/>
      <w:r>
        <w:rPr>
          <w:rFonts w:ascii="Arial" w:hAnsi="Arial" w:cs="Arial"/>
        </w:rPr>
        <w:t>c</w:t>
      </w:r>
      <w:r w:rsidRPr="004F3957">
        <w:rPr>
          <w:rFonts w:ascii="Arial" w:hAnsi="Arial" w:cs="Arial"/>
        </w:rPr>
        <w:t>ompare</w:t>
      </w:r>
      <w:proofErr w:type="gramEnd"/>
      <w:r w:rsidRPr="004F3957">
        <w:rPr>
          <w:rFonts w:ascii="Arial" w:hAnsi="Arial" w:cs="Arial"/>
        </w:rPr>
        <w:t xml:space="preserve"> the total cost of borrowing, including interest and all charges over the term of the loan.</w:t>
      </w:r>
    </w:p>
    <w:p w:rsidR="00F766C3" w:rsidRDefault="00F766C3" w:rsidP="00DE044D">
      <w:pPr>
        <w:rPr>
          <w:rFonts w:ascii="Arial" w:hAnsi="Arial" w:cs="Arial"/>
          <w:color w:val="FF0000"/>
        </w:rPr>
      </w:pPr>
      <w:r w:rsidRPr="004F3957">
        <w:rPr>
          <w:rFonts w:ascii="Arial" w:hAnsi="Arial" w:cs="Arial"/>
        </w:rPr>
        <w:t xml:space="preserve">• </w:t>
      </w:r>
      <w:r w:rsidR="0018156E">
        <w:rPr>
          <w:rFonts w:ascii="Arial" w:hAnsi="Arial" w:cs="Arial"/>
        </w:rPr>
        <w:t xml:space="preserve"> </w:t>
      </w:r>
      <w:proofErr w:type="gramStart"/>
      <w:r>
        <w:rPr>
          <w:rFonts w:ascii="Arial" w:hAnsi="Arial" w:cs="Arial"/>
        </w:rPr>
        <w:t>t</w:t>
      </w:r>
      <w:r w:rsidRPr="004F3957">
        <w:rPr>
          <w:rFonts w:ascii="Arial" w:hAnsi="Arial" w:cs="Arial"/>
        </w:rPr>
        <w:t>hink</w:t>
      </w:r>
      <w:proofErr w:type="gramEnd"/>
      <w:r w:rsidRPr="004F3957">
        <w:rPr>
          <w:rFonts w:ascii="Arial" w:hAnsi="Arial" w:cs="Arial"/>
        </w:rPr>
        <w:t xml:space="preserve"> carefully before buying </w:t>
      </w:r>
      <w:r w:rsidRPr="00F569E8">
        <w:rPr>
          <w:rFonts w:ascii="Arial" w:hAnsi="Arial" w:cs="Arial"/>
          <w:u w:val="single"/>
        </w:rPr>
        <w:t>payment protection insurance</w:t>
      </w:r>
      <w:r w:rsidRPr="004F3957">
        <w:rPr>
          <w:rFonts w:ascii="Arial" w:hAnsi="Arial" w:cs="Arial"/>
        </w:rPr>
        <w:t xml:space="preserve"> or </w:t>
      </w:r>
      <w:r w:rsidRPr="00F569E8">
        <w:rPr>
          <w:rFonts w:ascii="Arial" w:hAnsi="Arial" w:cs="Arial"/>
          <w:u w:val="single"/>
        </w:rPr>
        <w:t>GAP insurance cover</w:t>
      </w:r>
      <w:r>
        <w:rPr>
          <w:rFonts w:ascii="Arial" w:hAnsi="Arial" w:cs="Arial"/>
        </w:rPr>
        <w:t xml:space="preserve"> that pays</w:t>
      </w:r>
      <w:r w:rsidRPr="004F3957">
        <w:rPr>
          <w:rFonts w:ascii="Arial" w:hAnsi="Arial" w:cs="Arial"/>
        </w:rPr>
        <w:t xml:space="preserve"> out if your car is </w:t>
      </w:r>
      <w:r>
        <w:rPr>
          <w:rFonts w:ascii="Arial" w:hAnsi="Arial" w:cs="Arial"/>
        </w:rPr>
        <w:t xml:space="preserve">stolen or </w:t>
      </w:r>
      <w:r w:rsidRPr="004F3957">
        <w:rPr>
          <w:rFonts w:ascii="Arial" w:hAnsi="Arial" w:cs="Arial"/>
        </w:rPr>
        <w:t>a total write-off</w:t>
      </w:r>
      <w:r>
        <w:rPr>
          <w:rFonts w:ascii="Arial" w:hAnsi="Arial" w:cs="Arial"/>
        </w:rPr>
        <w:t>. Both can be expensive and</w:t>
      </w:r>
      <w:r w:rsidRPr="004F3957">
        <w:rPr>
          <w:rFonts w:ascii="Arial" w:hAnsi="Arial" w:cs="Arial"/>
        </w:rPr>
        <w:t xml:space="preserve"> may give limited cover</w:t>
      </w:r>
      <w:r>
        <w:rPr>
          <w:rFonts w:ascii="Arial" w:hAnsi="Arial" w:cs="Arial"/>
        </w:rPr>
        <w:t xml:space="preserve">.  </w:t>
      </w:r>
      <w:r w:rsidR="00B44987">
        <w:rPr>
          <w:rFonts w:ascii="Arial" w:hAnsi="Arial" w:cs="Arial"/>
        </w:rPr>
        <w:t xml:space="preserve"> </w:t>
      </w:r>
      <w:r w:rsidR="00B60FEB">
        <w:rPr>
          <w:rFonts w:ascii="Arial" w:hAnsi="Arial" w:cs="Arial"/>
        </w:rPr>
        <w:t>[</w:t>
      </w:r>
      <w:r>
        <w:rPr>
          <w:rFonts w:ascii="Arial" w:hAnsi="Arial" w:cs="Arial"/>
        </w:rPr>
        <w:t xml:space="preserve">Embedded links above to: </w:t>
      </w:r>
      <w:r w:rsidRPr="00F569E8">
        <w:rPr>
          <w:rFonts w:ascii="Arial" w:hAnsi="Arial" w:cs="Arial"/>
          <w:color w:val="FF0000"/>
        </w:rPr>
        <w:t xml:space="preserve">https://www.moneyadviceservice.org.uk/en/articles/do-you-need-payment-protection-insurance-ppi </w:t>
      </w:r>
    </w:p>
    <w:p w:rsidR="00F766C3" w:rsidRDefault="00F766C3" w:rsidP="00D17D38">
      <w:pPr>
        <w:spacing w:after="0" w:line="240" w:lineRule="auto"/>
        <w:rPr>
          <w:rFonts w:ascii="Arial" w:hAnsi="Arial" w:cs="Arial"/>
          <w:color w:val="FF0000"/>
        </w:rPr>
      </w:pPr>
      <w:proofErr w:type="gramStart"/>
      <w:r w:rsidRPr="004F3957">
        <w:rPr>
          <w:rFonts w:ascii="Arial" w:hAnsi="Arial" w:cs="Arial"/>
          <w:color w:val="FF0000"/>
        </w:rPr>
        <w:t>tps</w:t>
      </w:r>
      <w:proofErr w:type="gramEnd"/>
      <w:r w:rsidRPr="004F3957">
        <w:rPr>
          <w:rFonts w:ascii="Arial" w:hAnsi="Arial" w:cs="Arial"/>
          <w:color w:val="FF0000"/>
        </w:rPr>
        <w:t>://www.moneyadviceservice.org.uk/en/articles/do-you-need-gap-insurance</w:t>
      </w:r>
      <w:r w:rsidR="00B60FEB">
        <w:rPr>
          <w:rFonts w:ascii="Arial" w:hAnsi="Arial" w:cs="Arial"/>
          <w:color w:val="FF0000"/>
        </w:rPr>
        <w:t>]</w:t>
      </w:r>
    </w:p>
    <w:p w:rsidR="00F766C3" w:rsidRDefault="00F766C3" w:rsidP="00D17D38">
      <w:pPr>
        <w:spacing w:after="0" w:line="240" w:lineRule="auto"/>
        <w:rPr>
          <w:rFonts w:ascii="Arial" w:hAnsi="Arial" w:cs="Arial"/>
          <w:color w:val="FF0000"/>
        </w:rPr>
      </w:pPr>
    </w:p>
    <w:p w:rsidR="00F766C3" w:rsidRDefault="00C04A54" w:rsidP="004F3957">
      <w:pPr>
        <w:rPr>
          <w:rFonts w:ascii="Arial" w:hAnsi="Arial" w:cs="Arial"/>
        </w:rPr>
      </w:pPr>
      <w:r>
        <w:rPr>
          <w:noProof/>
          <w:lang w:val="en-US"/>
        </w:rPr>
        <mc:AlternateContent>
          <mc:Choice Requires="wps">
            <w:drawing>
              <wp:anchor distT="0" distB="0" distL="114300" distR="114300" simplePos="0" relativeHeight="251657216" behindDoc="0" locked="0" layoutInCell="1" allowOverlap="1">
                <wp:simplePos x="0" y="0"/>
                <wp:positionH relativeFrom="column">
                  <wp:posOffset>1727200</wp:posOffset>
                </wp:positionH>
                <wp:positionV relativeFrom="paragraph">
                  <wp:posOffset>217805</wp:posOffset>
                </wp:positionV>
                <wp:extent cx="2275840" cy="2165985"/>
                <wp:effectExtent l="12700" t="8255" r="6985" b="698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2165985"/>
                        </a:xfrm>
                        <a:prstGeom prst="rect">
                          <a:avLst/>
                        </a:prstGeom>
                        <a:solidFill>
                          <a:srgbClr val="FFFFFF"/>
                        </a:solidFill>
                        <a:ln w="9525">
                          <a:solidFill>
                            <a:srgbClr val="000000"/>
                          </a:solidFill>
                          <a:miter lim="800000"/>
                          <a:headEnd/>
                          <a:tailEnd/>
                        </a:ln>
                      </wps:spPr>
                      <wps:txbx>
                        <w:txbxContent>
                          <w:p w:rsidR="001C1B3F" w:rsidRDefault="001C1B3F">
                            <w:pPr>
                              <w:rPr>
                                <w:rFonts w:ascii="Arial" w:hAnsi="Arial" w:cs="Arial"/>
                              </w:rPr>
                            </w:pPr>
                            <w:r w:rsidRPr="004F3957">
                              <w:rPr>
                                <w:rFonts w:ascii="Arial" w:hAnsi="Arial" w:cs="Arial"/>
                              </w:rPr>
                              <w:t>T</w:t>
                            </w:r>
                            <w:r>
                              <w:rPr>
                                <w:rFonts w:ascii="Arial" w:hAnsi="Arial" w:cs="Arial"/>
                              </w:rPr>
                              <w:t>OP TIP</w:t>
                            </w:r>
                          </w:p>
                          <w:p w:rsidR="001C1B3F" w:rsidRDefault="001C1B3F">
                            <w:pPr>
                              <w:rPr>
                                <w:rFonts w:ascii="Arial" w:hAnsi="Arial" w:cs="Arial"/>
                                <w:color w:val="FF0000"/>
                              </w:rPr>
                            </w:pPr>
                            <w:r w:rsidRPr="004F3957">
                              <w:rPr>
                                <w:rFonts w:ascii="Arial" w:hAnsi="Arial" w:cs="Arial"/>
                              </w:rPr>
                              <w:t xml:space="preserve">Make sure </w:t>
                            </w:r>
                            <w:r w:rsidRPr="000A53A9">
                              <w:rPr>
                                <w:rFonts w:ascii="Arial" w:hAnsi="Arial" w:cs="Arial"/>
                                <w:highlight w:val="yellow"/>
                              </w:rPr>
                              <w:t xml:space="preserve">you </w:t>
                            </w:r>
                            <w:r w:rsidRPr="000A53A9">
                              <w:rPr>
                                <w:rFonts w:ascii="Arial" w:hAnsi="Arial" w:cs="Arial"/>
                                <w:highlight w:val="yellow"/>
                                <w:u w:val="single"/>
                              </w:rPr>
                              <w:t>get the most for your existing car</w:t>
                            </w:r>
                            <w:r>
                              <w:rPr>
                                <w:rFonts w:ascii="Arial" w:hAnsi="Arial" w:cs="Arial"/>
                              </w:rPr>
                              <w:t xml:space="preserve">, </w:t>
                            </w:r>
                            <w:r w:rsidRPr="004F3957">
                              <w:rPr>
                                <w:rFonts w:ascii="Arial" w:hAnsi="Arial" w:cs="Arial"/>
                              </w:rPr>
                              <w:t xml:space="preserve">whether </w:t>
                            </w:r>
                            <w:r>
                              <w:rPr>
                                <w:rFonts w:ascii="Arial" w:hAnsi="Arial" w:cs="Arial"/>
                              </w:rPr>
                              <w:t xml:space="preserve">you’re </w:t>
                            </w:r>
                            <w:r w:rsidRPr="004F3957">
                              <w:rPr>
                                <w:rFonts w:ascii="Arial" w:hAnsi="Arial" w:cs="Arial"/>
                              </w:rPr>
                              <w:t xml:space="preserve">part-exchanging at </w:t>
                            </w:r>
                            <w:r>
                              <w:rPr>
                                <w:rFonts w:ascii="Arial" w:hAnsi="Arial" w:cs="Arial"/>
                              </w:rPr>
                              <w:t xml:space="preserve">the </w:t>
                            </w:r>
                            <w:r w:rsidRPr="004F3957">
                              <w:rPr>
                                <w:rFonts w:ascii="Arial" w:hAnsi="Arial" w:cs="Arial"/>
                              </w:rPr>
                              <w:t>dealership or selling privately. The more you make</w:t>
                            </w:r>
                            <w:r>
                              <w:rPr>
                                <w:rFonts w:ascii="Arial" w:hAnsi="Arial" w:cs="Arial"/>
                              </w:rPr>
                              <w:t xml:space="preserve"> on it</w:t>
                            </w:r>
                            <w:r w:rsidRPr="004F3957">
                              <w:rPr>
                                <w:rFonts w:ascii="Arial" w:hAnsi="Arial" w:cs="Arial"/>
                              </w:rPr>
                              <w:t xml:space="preserve">, the less </w:t>
                            </w:r>
                            <w:r>
                              <w:rPr>
                                <w:rFonts w:ascii="Arial" w:hAnsi="Arial" w:cs="Arial"/>
                              </w:rPr>
                              <w:t xml:space="preserve">money you’ll need to </w:t>
                            </w:r>
                            <w:proofErr w:type="gramStart"/>
                            <w:r>
                              <w:rPr>
                                <w:rFonts w:ascii="Arial" w:hAnsi="Arial" w:cs="Arial"/>
                              </w:rPr>
                              <w:t>raise</w:t>
                            </w:r>
                            <w:proofErr w:type="gramEnd"/>
                            <w:r>
                              <w:rPr>
                                <w:rFonts w:ascii="Arial" w:hAnsi="Arial" w:cs="Arial"/>
                              </w:rPr>
                              <w:t xml:space="preserve"> for </w:t>
                            </w:r>
                            <w:r w:rsidRPr="004F3957">
                              <w:rPr>
                                <w:rFonts w:ascii="Arial" w:hAnsi="Arial" w:cs="Arial"/>
                              </w:rPr>
                              <w:t>your new car</w:t>
                            </w:r>
                            <w:r>
                              <w:rPr>
                                <w:rFonts w:ascii="Arial" w:hAnsi="Arial" w:cs="Arial"/>
                                <w:color w:val="FF0000"/>
                              </w:rPr>
                              <w:t>.</w:t>
                            </w:r>
                          </w:p>
                          <w:p w:rsidR="001C1B3F" w:rsidRDefault="001C1B3F">
                            <w:pPr>
                              <w:rPr>
                                <w:rFonts w:ascii="Arial" w:hAnsi="Arial" w:cs="Arial"/>
                                <w:color w:val="FF0000"/>
                              </w:rPr>
                            </w:pPr>
                            <w:r>
                              <w:rPr>
                                <w:rFonts w:ascii="Arial" w:hAnsi="Arial" w:cs="Arial"/>
                                <w:color w:val="FF0000"/>
                              </w:rPr>
                              <w:t xml:space="preserve">Link to 3.4 – negotiating when selling your car </w:t>
                            </w:r>
                          </w:p>
                          <w:p w:rsidR="001C1B3F" w:rsidRDefault="001C1B3F">
                            <w:pPr>
                              <w:rPr>
                                <w:rFonts w:ascii="Arial" w:hAnsi="Arial" w:cs="Arial"/>
                                <w:color w:val="FF0000"/>
                              </w:rPr>
                            </w:pPr>
                          </w:p>
                          <w:p w:rsidR="001C1B3F" w:rsidRDefault="001C1B3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36pt;margin-top:17.15pt;width:179.2pt;height:17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">
                <v:textbox>
                  <w:txbxContent>
                    <w:p w:rsidR="001C1B3F" w:rsidRDefault="001C1B3F">
                      <w:pPr>
                        <w:rPr>
                          <w:rFonts w:ascii="Arial" w:hAnsi="Arial" w:cs="Arial"/>
                        </w:rPr>
                      </w:pPr>
                      <w:r w:rsidRPr="004F3957">
                        <w:rPr>
                          <w:rFonts w:ascii="Arial" w:hAnsi="Arial" w:cs="Arial"/>
                        </w:rPr>
                        <w:t>T</w:t>
                      </w:r>
                      <w:r>
                        <w:rPr>
                          <w:rFonts w:ascii="Arial" w:hAnsi="Arial" w:cs="Arial"/>
                        </w:rPr>
                        <w:t>OP TIP</w:t>
                      </w:r>
                    </w:p>
                    <w:p w:rsidR="001C1B3F" w:rsidRDefault="001C1B3F">
                      <w:pPr>
                        <w:rPr>
                          <w:rFonts w:ascii="Arial" w:hAnsi="Arial" w:cs="Arial"/>
                          <w:color w:val="FF0000"/>
                        </w:rPr>
                      </w:pPr>
                      <w:r w:rsidRPr="004F3957">
                        <w:rPr>
                          <w:rFonts w:ascii="Arial" w:hAnsi="Arial" w:cs="Arial"/>
                        </w:rPr>
                        <w:t xml:space="preserve">Make sure </w:t>
                      </w:r>
                      <w:r w:rsidRPr="000A53A9">
                        <w:rPr>
                          <w:rFonts w:ascii="Arial" w:hAnsi="Arial" w:cs="Arial"/>
                          <w:highlight w:val="yellow"/>
                        </w:rPr>
                        <w:t xml:space="preserve">you </w:t>
                      </w:r>
                      <w:r w:rsidRPr="000A53A9">
                        <w:rPr>
                          <w:rFonts w:ascii="Arial" w:hAnsi="Arial" w:cs="Arial"/>
                          <w:highlight w:val="yellow"/>
                          <w:u w:val="single"/>
                        </w:rPr>
                        <w:t>get the most for your existing car</w:t>
                      </w:r>
                      <w:r>
                        <w:rPr>
                          <w:rFonts w:ascii="Arial" w:hAnsi="Arial" w:cs="Arial"/>
                        </w:rPr>
                        <w:t xml:space="preserve">, </w:t>
                      </w:r>
                      <w:r w:rsidRPr="004F3957">
                        <w:rPr>
                          <w:rFonts w:ascii="Arial" w:hAnsi="Arial" w:cs="Arial"/>
                        </w:rPr>
                        <w:t xml:space="preserve">whether </w:t>
                      </w:r>
                      <w:r>
                        <w:rPr>
                          <w:rFonts w:ascii="Arial" w:hAnsi="Arial" w:cs="Arial"/>
                        </w:rPr>
                        <w:t xml:space="preserve">you’re </w:t>
                      </w:r>
                      <w:r w:rsidRPr="004F3957">
                        <w:rPr>
                          <w:rFonts w:ascii="Arial" w:hAnsi="Arial" w:cs="Arial"/>
                        </w:rPr>
                        <w:t xml:space="preserve">part-exchanging at </w:t>
                      </w:r>
                      <w:r>
                        <w:rPr>
                          <w:rFonts w:ascii="Arial" w:hAnsi="Arial" w:cs="Arial"/>
                        </w:rPr>
                        <w:t xml:space="preserve">the </w:t>
                      </w:r>
                      <w:r w:rsidRPr="004F3957">
                        <w:rPr>
                          <w:rFonts w:ascii="Arial" w:hAnsi="Arial" w:cs="Arial"/>
                        </w:rPr>
                        <w:t>dealership or selling privately. The more you make</w:t>
                      </w:r>
                      <w:r>
                        <w:rPr>
                          <w:rFonts w:ascii="Arial" w:hAnsi="Arial" w:cs="Arial"/>
                        </w:rPr>
                        <w:t xml:space="preserve"> on it</w:t>
                      </w:r>
                      <w:r w:rsidRPr="004F3957">
                        <w:rPr>
                          <w:rFonts w:ascii="Arial" w:hAnsi="Arial" w:cs="Arial"/>
                        </w:rPr>
                        <w:t xml:space="preserve">, the less </w:t>
                      </w:r>
                      <w:r>
                        <w:rPr>
                          <w:rFonts w:ascii="Arial" w:hAnsi="Arial" w:cs="Arial"/>
                        </w:rPr>
                        <w:t xml:space="preserve">money you’ll need to raise for </w:t>
                      </w:r>
                      <w:r w:rsidRPr="004F3957">
                        <w:rPr>
                          <w:rFonts w:ascii="Arial" w:hAnsi="Arial" w:cs="Arial"/>
                        </w:rPr>
                        <w:t>your new car</w:t>
                      </w:r>
                      <w:r>
                        <w:rPr>
                          <w:rFonts w:ascii="Arial" w:hAnsi="Arial" w:cs="Arial"/>
                          <w:color w:val="FF0000"/>
                        </w:rPr>
                        <w:t>.</w:t>
                      </w:r>
                    </w:p>
                    <w:p w:rsidR="001C1B3F" w:rsidRDefault="001C1B3F">
                      <w:pPr>
                        <w:rPr>
                          <w:rFonts w:ascii="Arial" w:hAnsi="Arial" w:cs="Arial"/>
                          <w:color w:val="FF0000"/>
                        </w:rPr>
                      </w:pPr>
                      <w:r>
                        <w:rPr>
                          <w:rFonts w:ascii="Arial" w:hAnsi="Arial" w:cs="Arial"/>
                          <w:color w:val="FF0000"/>
                        </w:rPr>
                        <w:t xml:space="preserve">Link to 3.4 – negotiating when selling your car </w:t>
                      </w:r>
                    </w:p>
                    <w:p w:rsidR="001C1B3F" w:rsidRDefault="001C1B3F">
                      <w:pPr>
                        <w:rPr>
                          <w:rFonts w:ascii="Arial" w:hAnsi="Arial" w:cs="Arial"/>
                          <w:color w:val="FF0000"/>
                        </w:rPr>
                      </w:pPr>
                    </w:p>
                    <w:p w:rsidR="001C1B3F" w:rsidRDefault="001C1B3F"/>
                  </w:txbxContent>
                </v:textbox>
              </v:shape>
            </w:pict>
          </mc:Fallback>
        </mc:AlternateContent>
      </w:r>
      <w:r w:rsidR="00F766C3" w:rsidRPr="004F3957">
        <w:rPr>
          <w:rFonts w:ascii="Arial" w:hAnsi="Arial" w:cs="Arial"/>
        </w:rPr>
        <w:t xml:space="preserve">• </w:t>
      </w:r>
      <w:r w:rsidR="00F766C3">
        <w:rPr>
          <w:rFonts w:ascii="Arial" w:hAnsi="Arial" w:cs="Arial"/>
        </w:rPr>
        <w:t xml:space="preserve"> </w:t>
      </w:r>
      <w:proofErr w:type="gramStart"/>
      <w:r w:rsidR="00F766C3">
        <w:rPr>
          <w:rFonts w:ascii="Arial" w:hAnsi="Arial" w:cs="Arial"/>
        </w:rPr>
        <w:t>remember</w:t>
      </w:r>
      <w:proofErr w:type="gramEnd"/>
      <w:r w:rsidR="00F766C3">
        <w:rPr>
          <w:rFonts w:ascii="Arial" w:hAnsi="Arial" w:cs="Arial"/>
        </w:rPr>
        <w:t xml:space="preserve"> that </w:t>
      </w:r>
      <w:r w:rsidR="00D30D44">
        <w:rPr>
          <w:rFonts w:ascii="Arial" w:hAnsi="Arial" w:cs="Arial"/>
        </w:rPr>
        <w:t xml:space="preserve">with </w:t>
      </w:r>
      <w:r w:rsidR="00F766C3" w:rsidRPr="004F3957">
        <w:rPr>
          <w:rFonts w:ascii="Arial" w:hAnsi="Arial" w:cs="Arial"/>
        </w:rPr>
        <w:t xml:space="preserve">personal contract </w:t>
      </w:r>
      <w:r w:rsidR="00F766C3">
        <w:rPr>
          <w:rFonts w:ascii="Arial" w:hAnsi="Arial" w:cs="Arial"/>
        </w:rPr>
        <w:t>purchase</w:t>
      </w:r>
      <w:r w:rsidR="00D30D44">
        <w:rPr>
          <w:rFonts w:ascii="Arial" w:hAnsi="Arial" w:cs="Arial"/>
        </w:rPr>
        <w:t xml:space="preserve"> plans</w:t>
      </w:r>
      <w:r w:rsidR="00F766C3">
        <w:rPr>
          <w:rFonts w:ascii="Arial" w:hAnsi="Arial" w:cs="Arial"/>
        </w:rPr>
        <w:t xml:space="preserve"> and leasing</w:t>
      </w:r>
      <w:r w:rsidR="00D30D44">
        <w:rPr>
          <w:rFonts w:ascii="Arial" w:hAnsi="Arial" w:cs="Arial"/>
        </w:rPr>
        <w:t>, you’re charged a fee</w:t>
      </w:r>
      <w:r w:rsidR="00F766C3">
        <w:rPr>
          <w:rFonts w:ascii="Arial" w:hAnsi="Arial" w:cs="Arial"/>
        </w:rPr>
        <w:t xml:space="preserve"> </w:t>
      </w:r>
      <w:r w:rsidR="00D30D44">
        <w:rPr>
          <w:rFonts w:ascii="Arial" w:hAnsi="Arial" w:cs="Arial"/>
        </w:rPr>
        <w:t xml:space="preserve">if you repay </w:t>
      </w:r>
      <w:r w:rsidR="00F766C3">
        <w:rPr>
          <w:rFonts w:ascii="Arial" w:hAnsi="Arial" w:cs="Arial"/>
        </w:rPr>
        <w:t>early</w:t>
      </w:r>
      <w:r w:rsidR="00D30D44">
        <w:rPr>
          <w:rFonts w:ascii="Arial" w:hAnsi="Arial" w:cs="Arial"/>
        </w:rPr>
        <w:t xml:space="preserve"> </w:t>
      </w:r>
      <w:r w:rsidR="00F766C3">
        <w:rPr>
          <w:rFonts w:ascii="Arial" w:hAnsi="Arial" w:cs="Arial"/>
        </w:rPr>
        <w:t>or exceed</w:t>
      </w:r>
      <w:r w:rsidR="00F766C3" w:rsidRPr="004F3957">
        <w:rPr>
          <w:rFonts w:ascii="Arial" w:hAnsi="Arial" w:cs="Arial"/>
        </w:rPr>
        <w:t xml:space="preserve"> the forecast mileage</w:t>
      </w:r>
      <w:r w:rsidR="00F766C3">
        <w:rPr>
          <w:rFonts w:ascii="Arial" w:hAnsi="Arial" w:cs="Arial"/>
        </w:rPr>
        <w:t>.</w:t>
      </w:r>
    </w:p>
    <w:p w:rsidR="00527521" w:rsidRDefault="00527521" w:rsidP="004F3957">
      <w:pPr>
        <w:rPr>
          <w:rFonts w:ascii="Arial" w:hAnsi="Arial" w:cs="Arial"/>
        </w:rPr>
      </w:pPr>
    </w:p>
    <w:p w:rsidR="00527521" w:rsidRPr="004F3957" w:rsidRDefault="00527521" w:rsidP="004F3957">
      <w:pPr>
        <w:rPr>
          <w:rFonts w:ascii="Arial" w:hAnsi="Arial" w:cs="Arial"/>
        </w:rPr>
      </w:pPr>
    </w:p>
    <w:p w:rsidR="00F766C3" w:rsidRDefault="00F766C3" w:rsidP="004F3957">
      <w:pPr>
        <w:rPr>
          <w:rFonts w:ascii="Arial" w:hAnsi="Arial" w:cs="Arial"/>
        </w:rPr>
      </w:pPr>
    </w:p>
    <w:p w:rsidR="00F766C3" w:rsidRDefault="00F766C3" w:rsidP="004F3957">
      <w:pPr>
        <w:rPr>
          <w:rFonts w:ascii="Arial" w:hAnsi="Arial" w:cs="Arial"/>
        </w:rPr>
      </w:pPr>
    </w:p>
    <w:p w:rsidR="00F766C3" w:rsidRDefault="00F766C3" w:rsidP="004F3957">
      <w:pPr>
        <w:rPr>
          <w:rFonts w:ascii="Arial" w:hAnsi="Arial" w:cs="Arial"/>
        </w:rPr>
      </w:pPr>
    </w:p>
    <w:p w:rsidR="00F766C3" w:rsidRDefault="00F766C3" w:rsidP="004F3957">
      <w:pPr>
        <w:rPr>
          <w:rFonts w:ascii="Arial" w:hAnsi="Arial" w:cs="Arial"/>
        </w:rPr>
      </w:pPr>
    </w:p>
    <w:p w:rsidR="00F766C3" w:rsidRDefault="00F766C3" w:rsidP="004F3957">
      <w:pPr>
        <w:rPr>
          <w:rFonts w:ascii="Arial" w:hAnsi="Arial" w:cs="Arial"/>
        </w:rPr>
      </w:pPr>
    </w:p>
    <w:p w:rsidR="00F766C3" w:rsidRDefault="00F766C3" w:rsidP="004F3957">
      <w:pPr>
        <w:rPr>
          <w:rFonts w:ascii="Arial" w:hAnsi="Arial" w:cs="Arial"/>
        </w:rPr>
      </w:pPr>
    </w:p>
    <w:p w:rsidR="00F766C3" w:rsidRPr="004F3957" w:rsidRDefault="00F766C3" w:rsidP="004F3957">
      <w:pPr>
        <w:rPr>
          <w:rFonts w:ascii="Arial" w:hAnsi="Arial" w:cs="Arial"/>
        </w:rPr>
      </w:pPr>
    </w:p>
    <w:p w:rsidR="00F766C3" w:rsidRPr="003F5C39" w:rsidRDefault="00101150">
      <w:pPr>
        <w:rPr>
          <w:rFonts w:ascii="Arial" w:hAnsi="Arial" w:cs="Arial"/>
          <w:i/>
          <w:sz w:val="28"/>
          <w:szCs w:val="28"/>
        </w:rPr>
      </w:pPr>
      <w:r>
        <w:rPr>
          <w:rFonts w:ascii="Arial" w:hAnsi="Arial" w:cs="Arial"/>
          <w:b/>
          <w:color w:val="FF0000"/>
          <w:sz w:val="28"/>
          <w:szCs w:val="28"/>
        </w:rPr>
        <w:t xml:space="preserve">YOUR </w:t>
      </w:r>
      <w:r w:rsidR="00F766C3" w:rsidRPr="004F3957">
        <w:rPr>
          <w:rFonts w:ascii="Arial" w:hAnsi="Arial" w:cs="Arial"/>
          <w:b/>
          <w:color w:val="FF0000"/>
          <w:sz w:val="28"/>
          <w:szCs w:val="28"/>
        </w:rPr>
        <w:t xml:space="preserve">NEXT STEP </w:t>
      </w:r>
      <w:proofErr w:type="gramStart"/>
      <w:r w:rsidR="00F766C3" w:rsidRPr="004F3957">
        <w:rPr>
          <w:rFonts w:ascii="Arial" w:hAnsi="Arial" w:cs="Arial"/>
          <w:b/>
          <w:color w:val="FF0000"/>
          <w:sz w:val="28"/>
          <w:szCs w:val="28"/>
        </w:rPr>
        <w:t xml:space="preserve">– </w:t>
      </w:r>
      <w:r w:rsidR="00924C9B">
        <w:rPr>
          <w:rFonts w:ascii="Arial" w:hAnsi="Arial" w:cs="Arial"/>
          <w:b/>
          <w:color w:val="FF0000"/>
          <w:sz w:val="28"/>
          <w:szCs w:val="28"/>
        </w:rPr>
        <w:t xml:space="preserve"> </w:t>
      </w:r>
      <w:r w:rsidR="00924C9B" w:rsidRPr="003F5C39">
        <w:rPr>
          <w:rFonts w:ascii="Arial" w:hAnsi="Arial" w:cs="Arial"/>
          <w:sz w:val="28"/>
          <w:szCs w:val="28"/>
          <w:u w:val="single"/>
        </w:rPr>
        <w:t>Making</w:t>
      </w:r>
      <w:proofErr w:type="gramEnd"/>
      <w:r w:rsidR="00924C9B" w:rsidRPr="003F5C39">
        <w:rPr>
          <w:rFonts w:ascii="Arial" w:hAnsi="Arial" w:cs="Arial"/>
          <w:sz w:val="28"/>
          <w:szCs w:val="28"/>
          <w:u w:val="single"/>
        </w:rPr>
        <w:t xml:space="preserve"> sure you can meet your car payments</w:t>
      </w:r>
      <w:r w:rsidR="003F5C39">
        <w:rPr>
          <w:rFonts w:ascii="Arial" w:hAnsi="Arial" w:cs="Arial"/>
          <w:sz w:val="28"/>
          <w:szCs w:val="28"/>
          <w:u w:val="single"/>
        </w:rPr>
        <w:t xml:space="preserve"> </w:t>
      </w:r>
      <w:r w:rsidR="003F5C39" w:rsidRPr="003F5C39">
        <w:rPr>
          <w:rFonts w:ascii="Arial" w:hAnsi="Arial" w:cs="Arial"/>
          <w:i/>
          <w:sz w:val="28"/>
          <w:szCs w:val="28"/>
        </w:rPr>
        <w:t>[Link to 1.3]</w:t>
      </w:r>
    </w:p>
    <w:sectPr w:rsidR="00F766C3" w:rsidRPr="003F5C39" w:rsidSect="00D17D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957"/>
    <w:rsid w:val="00030B1D"/>
    <w:rsid w:val="00045AE6"/>
    <w:rsid w:val="00062804"/>
    <w:rsid w:val="00090E43"/>
    <w:rsid w:val="000A53A9"/>
    <w:rsid w:val="000E005B"/>
    <w:rsid w:val="00101150"/>
    <w:rsid w:val="001033C2"/>
    <w:rsid w:val="0018156E"/>
    <w:rsid w:val="001C1B3F"/>
    <w:rsid w:val="00235D54"/>
    <w:rsid w:val="00237A39"/>
    <w:rsid w:val="002F6A63"/>
    <w:rsid w:val="0031238B"/>
    <w:rsid w:val="003C248A"/>
    <w:rsid w:val="003F5C39"/>
    <w:rsid w:val="004066F0"/>
    <w:rsid w:val="00433D3F"/>
    <w:rsid w:val="00444C28"/>
    <w:rsid w:val="0047558E"/>
    <w:rsid w:val="00490CB2"/>
    <w:rsid w:val="004F3957"/>
    <w:rsid w:val="0051155C"/>
    <w:rsid w:val="00515B9D"/>
    <w:rsid w:val="00522D24"/>
    <w:rsid w:val="00527521"/>
    <w:rsid w:val="005A6139"/>
    <w:rsid w:val="005C5E1B"/>
    <w:rsid w:val="005D379C"/>
    <w:rsid w:val="00646792"/>
    <w:rsid w:val="006A72AC"/>
    <w:rsid w:val="006B1007"/>
    <w:rsid w:val="006B73A5"/>
    <w:rsid w:val="006C1135"/>
    <w:rsid w:val="006E2CD9"/>
    <w:rsid w:val="00700E22"/>
    <w:rsid w:val="007E245C"/>
    <w:rsid w:val="00833BAE"/>
    <w:rsid w:val="008A306B"/>
    <w:rsid w:val="008D4358"/>
    <w:rsid w:val="00924C9B"/>
    <w:rsid w:val="009778D3"/>
    <w:rsid w:val="00982088"/>
    <w:rsid w:val="009F3F50"/>
    <w:rsid w:val="009F6E57"/>
    <w:rsid w:val="00A1765D"/>
    <w:rsid w:val="00A9055A"/>
    <w:rsid w:val="00AD5209"/>
    <w:rsid w:val="00B034FA"/>
    <w:rsid w:val="00B44987"/>
    <w:rsid w:val="00B60FEB"/>
    <w:rsid w:val="00B62A36"/>
    <w:rsid w:val="00B66F14"/>
    <w:rsid w:val="00BE64E7"/>
    <w:rsid w:val="00BE743D"/>
    <w:rsid w:val="00C04A54"/>
    <w:rsid w:val="00C32875"/>
    <w:rsid w:val="00C634E6"/>
    <w:rsid w:val="00CA42FF"/>
    <w:rsid w:val="00CD34B3"/>
    <w:rsid w:val="00CE2218"/>
    <w:rsid w:val="00D05FB1"/>
    <w:rsid w:val="00D17D38"/>
    <w:rsid w:val="00D20AFD"/>
    <w:rsid w:val="00D30D44"/>
    <w:rsid w:val="00D37A9E"/>
    <w:rsid w:val="00D4043F"/>
    <w:rsid w:val="00D64EBD"/>
    <w:rsid w:val="00DA7805"/>
    <w:rsid w:val="00DE044D"/>
    <w:rsid w:val="00E2767E"/>
    <w:rsid w:val="00E70338"/>
    <w:rsid w:val="00E760E3"/>
    <w:rsid w:val="00E92AAD"/>
    <w:rsid w:val="00EA1E88"/>
    <w:rsid w:val="00ED1754"/>
    <w:rsid w:val="00F235DB"/>
    <w:rsid w:val="00F47B67"/>
    <w:rsid w:val="00F569E8"/>
    <w:rsid w:val="00F766C3"/>
    <w:rsid w:val="00F76789"/>
    <w:rsid w:val="00FB15F3"/>
    <w:rsid w:val="00FB2FE4"/>
    <w:rsid w:val="00FE5175"/>
    <w:rsid w:val="00FF15A6"/>
    <w:rsid w:val="00FF49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CD9"/>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F569E8"/>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F569E8"/>
    <w:rPr>
      <w:rFonts w:ascii="Tahoma" w:hAnsi="Tahoma" w:cs="Tahoma"/>
      <w:sz w:val="16"/>
      <w:szCs w:val="16"/>
    </w:rPr>
  </w:style>
  <w:style w:type="character" w:styleId="CommentReference">
    <w:name w:val="annotation reference"/>
    <w:uiPriority w:val="99"/>
    <w:semiHidden/>
    <w:rsid w:val="00B034FA"/>
    <w:rPr>
      <w:rFonts w:cs="Times New Roman"/>
      <w:sz w:val="16"/>
      <w:szCs w:val="16"/>
    </w:rPr>
  </w:style>
  <w:style w:type="paragraph" w:styleId="CommentText">
    <w:name w:val="annotation text"/>
    <w:basedOn w:val="Normal"/>
    <w:link w:val="CommentTextChar"/>
    <w:uiPriority w:val="99"/>
    <w:semiHidden/>
    <w:rsid w:val="00B034FA"/>
    <w:rPr>
      <w:sz w:val="20"/>
      <w:szCs w:val="20"/>
    </w:rPr>
  </w:style>
  <w:style w:type="character" w:customStyle="1" w:styleId="CommentTextChar">
    <w:name w:val="Comment Text Char"/>
    <w:link w:val="CommentText"/>
    <w:uiPriority w:val="99"/>
    <w:semiHidden/>
    <w:locked/>
    <w:rsid w:val="003C248A"/>
    <w:rPr>
      <w:rFonts w:cs="Times New Roman"/>
      <w:sz w:val="20"/>
      <w:szCs w:val="20"/>
      <w:lang w:val="en-GB"/>
    </w:rPr>
  </w:style>
  <w:style w:type="paragraph" w:styleId="CommentSubject">
    <w:name w:val="annotation subject"/>
    <w:basedOn w:val="CommentText"/>
    <w:next w:val="CommentText"/>
    <w:link w:val="CommentSubjectChar"/>
    <w:uiPriority w:val="99"/>
    <w:semiHidden/>
    <w:rsid w:val="00B034FA"/>
    <w:rPr>
      <w:b/>
      <w:bCs/>
    </w:rPr>
  </w:style>
  <w:style w:type="character" w:customStyle="1" w:styleId="CommentSubjectChar">
    <w:name w:val="Comment Subject Char"/>
    <w:link w:val="CommentSubject"/>
    <w:uiPriority w:val="99"/>
    <w:semiHidden/>
    <w:locked/>
    <w:rsid w:val="003C248A"/>
    <w:rPr>
      <w:rFonts w:cs="Times New Roman"/>
      <w:b/>
      <w:bCs/>
      <w:sz w:val="20"/>
      <w:szCs w:val="20"/>
      <w:lang w:val="en-GB"/>
    </w:rPr>
  </w:style>
  <w:style w:type="paragraph" w:styleId="Revision">
    <w:name w:val="Revision"/>
    <w:hidden/>
    <w:uiPriority w:val="99"/>
    <w:semiHidden/>
    <w:rsid w:val="00030B1D"/>
    <w:rPr>
      <w:sz w:val="22"/>
      <w:szCs w:val="22"/>
      <w:lang w:eastAsia="en-US"/>
    </w:rPr>
  </w:style>
  <w:style w:type="character" w:styleId="Hyperlink">
    <w:name w:val="Hyperlink"/>
    <w:uiPriority w:val="99"/>
    <w:rsid w:val="00527521"/>
    <w:rPr>
      <w:rFonts w:cs="Times New Roman"/>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CD9"/>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F569E8"/>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F569E8"/>
    <w:rPr>
      <w:rFonts w:ascii="Tahoma" w:hAnsi="Tahoma" w:cs="Tahoma"/>
      <w:sz w:val="16"/>
      <w:szCs w:val="16"/>
    </w:rPr>
  </w:style>
  <w:style w:type="character" w:styleId="CommentReference">
    <w:name w:val="annotation reference"/>
    <w:uiPriority w:val="99"/>
    <w:semiHidden/>
    <w:rsid w:val="00B034FA"/>
    <w:rPr>
      <w:rFonts w:cs="Times New Roman"/>
      <w:sz w:val="16"/>
      <w:szCs w:val="16"/>
    </w:rPr>
  </w:style>
  <w:style w:type="paragraph" w:styleId="CommentText">
    <w:name w:val="annotation text"/>
    <w:basedOn w:val="Normal"/>
    <w:link w:val="CommentTextChar"/>
    <w:uiPriority w:val="99"/>
    <w:semiHidden/>
    <w:rsid w:val="00B034FA"/>
    <w:rPr>
      <w:sz w:val="20"/>
      <w:szCs w:val="20"/>
    </w:rPr>
  </w:style>
  <w:style w:type="character" w:customStyle="1" w:styleId="CommentTextChar">
    <w:name w:val="Comment Text Char"/>
    <w:link w:val="CommentText"/>
    <w:uiPriority w:val="99"/>
    <w:semiHidden/>
    <w:locked/>
    <w:rsid w:val="003C248A"/>
    <w:rPr>
      <w:rFonts w:cs="Times New Roman"/>
      <w:sz w:val="20"/>
      <w:szCs w:val="20"/>
      <w:lang w:val="en-GB"/>
    </w:rPr>
  </w:style>
  <w:style w:type="paragraph" w:styleId="CommentSubject">
    <w:name w:val="annotation subject"/>
    <w:basedOn w:val="CommentText"/>
    <w:next w:val="CommentText"/>
    <w:link w:val="CommentSubjectChar"/>
    <w:uiPriority w:val="99"/>
    <w:semiHidden/>
    <w:rsid w:val="00B034FA"/>
    <w:rPr>
      <w:b/>
      <w:bCs/>
    </w:rPr>
  </w:style>
  <w:style w:type="character" w:customStyle="1" w:styleId="CommentSubjectChar">
    <w:name w:val="Comment Subject Char"/>
    <w:link w:val="CommentSubject"/>
    <w:uiPriority w:val="99"/>
    <w:semiHidden/>
    <w:locked/>
    <w:rsid w:val="003C248A"/>
    <w:rPr>
      <w:rFonts w:cs="Times New Roman"/>
      <w:b/>
      <w:bCs/>
      <w:sz w:val="20"/>
      <w:szCs w:val="20"/>
      <w:lang w:val="en-GB"/>
    </w:rPr>
  </w:style>
  <w:style w:type="paragraph" w:styleId="Revision">
    <w:name w:val="Revision"/>
    <w:hidden/>
    <w:uiPriority w:val="99"/>
    <w:semiHidden/>
    <w:rsid w:val="00030B1D"/>
    <w:rPr>
      <w:sz w:val="22"/>
      <w:szCs w:val="22"/>
      <w:lang w:eastAsia="en-US"/>
    </w:rPr>
  </w:style>
  <w:style w:type="character" w:styleId="Hyperlink">
    <w:name w:val="Hyperlink"/>
    <w:uiPriority w:val="99"/>
    <w:rsid w:val="00527521"/>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ap.co.uk/consumer/total-cost-of-motoring" TargetMode="External"/><Relationship Id="rId7" Type="http://schemas.openxmlformats.org/officeDocument/2006/relationships/hyperlink" Target="http://parkers.car-costs.co.uk/" TargetMode="External"/><Relationship Id="rId8" Type="http://schemas.openxmlformats.org/officeDocument/2006/relationships/hyperlink" Target="http://www.cap.co.uk/consumer/total-cost-of-motorin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D565B-703F-CF4D-8391-B873D7AB4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763</Words>
  <Characters>4354</Characters>
  <Application>Microsoft Macintosh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Money Advice Service</Company>
  <LinksUpToDate>false</LinksUpToDate>
  <CharactersWithSpaces>5107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Gareth</dc:creator>
  <cp:lastModifiedBy>Jared Fraser</cp:lastModifiedBy>
  <cp:revision>2</cp:revision>
  <cp:lastPrinted>2014-06-10T10:41:00Z</cp:lastPrinted>
  <dcterms:created xsi:type="dcterms:W3CDTF">2014-08-06T11:16:00Z</dcterms:created>
  <dcterms:modified xsi:type="dcterms:W3CDTF">2014-08-06T11:16:00Z</dcterms:modified>
</cp:coreProperties>
</file>